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360" w:before="3600"/>
        <w:contextualSpacing w:val="false"/>
        <w:jc w:val="center"/>
        <w:rPr>
          <w:rFonts w:ascii="Arial" w:hAnsi="Arial"/>
          <w:b/>
          <w:bCs/>
          <w:color w:val="000000"/>
          <w:sz w:val="32"/>
          <w:szCs w:val="32"/>
        </w:rPr>
      </w:pPr>
      <w:r>
        <w:rPr>
          <w:rFonts w:ascii="Arial" w:hAnsi="Arial"/>
          <w:b/>
          <w:bCs/>
          <w:color w:val="000000"/>
          <w:sz w:val="32"/>
          <w:szCs w:val="32"/>
        </w:rPr>
        <w:t>LINKAVIE®</w:t>
      </w:r>
    </w:p>
    <w:p>
      <w:pPr>
        <w:pStyle w:val="style103"/>
        <w:rPr/>
      </w:pPr>
      <w:r>
        <w:rPr/>
        <w:t>Test Plan</w:t>
      </w:r>
    </w:p>
    <w:p>
      <w:pPr>
        <w:pStyle w:val="style0"/>
        <w:rPr/>
      </w:pPr>
      <w:r>
        <w:rPr/>
      </w:r>
    </w:p>
    <w:p>
      <w:pPr>
        <w:pStyle w:val="style100"/>
        <w:spacing w:after="0" w:before="2800"/>
        <w:contextualSpacing w:val="false"/>
        <w:rPr>
          <w:b/>
          <w:bCs/>
        </w:rPr>
      </w:pPr>
      <w:r>
        <w:rPr>
          <w:b/>
          <w:bCs/>
        </w:rPr>
        <w:t>CodeTiburon</w:t>
      </w:r>
    </w:p>
    <w:p>
      <w:pPr>
        <w:pStyle w:val="style100"/>
        <w:rPr/>
      </w:pPr>
      <w:r>
        <w:rPr/>
        <w:t>Kharkov, Ukraine</w:t>
      </w:r>
    </w:p>
    <w:p>
      <w:pPr>
        <w:pStyle w:val="style100"/>
        <w:rPr/>
      </w:pPr>
      <w:r>
        <w:rPr/>
      </w:r>
    </w:p>
    <w:p>
      <w:pPr>
        <w:pStyle w:val="style100"/>
        <w:spacing w:after="0" w:before="360"/>
        <w:contextualSpacing w:val="false"/>
        <w:rPr/>
      </w:pPr>
      <w:r>
        <w:rPr/>
        <w:t>Tel.: (057) 702-05-96</w:t>
      </w:r>
    </w:p>
    <w:p>
      <w:pPr>
        <w:pStyle w:val="style100"/>
        <w:rPr/>
      </w:pPr>
      <w:r>
        <w:rPr/>
        <w:t>E-mail: contact@codetiburon.com</w:t>
      </w:r>
    </w:p>
    <w:p>
      <w:pPr>
        <w:pStyle w:val="style100"/>
        <w:rPr/>
      </w:pPr>
      <w:r>
        <w:rPr/>
        <w:t>www.codetiburon.com</w:t>
      </w:r>
    </w:p>
    <w:p>
      <w:pPr>
        <w:sectPr>
          <w:headerReference r:id="rId2" w:type="default"/>
          <w:type w:val="nextPage"/>
          <w:pgSz w:h="15840" w:w="12240"/>
          <w:pgMar w:bottom="1418" w:footer="0" w:gutter="0" w:header="567" w:left="1418" w:right="1134" w:top="1134"/>
          <w:pgNumType w:fmt="decimal"/>
          <w:formProt w:val="false"/>
          <w:textDirection w:val="lrTb"/>
          <w:docGrid w:charSpace="0" w:linePitch="360" w:type="default"/>
        </w:sectPr>
        <w:pStyle w:val="style0"/>
        <w:jc w:val="center"/>
        <w:rPr/>
      </w:pPr>
      <w:r>
        <w:rPr/>
      </w:r>
    </w:p>
    <w:p>
      <w:pPr>
        <w:pStyle w:val="style86"/>
        <w:keepNext/>
        <w:rPr/>
      </w:pPr>
      <w:r>
        <w:rPr/>
        <w:t>Contact Information</w:t>
      </w:r>
    </w:p>
    <w:tbl>
      <w:tblPr>
        <w:jc w:val="left"/>
        <w:tblInd w:type="dxa" w:w="613"/>
        <w:tblBorders>
          <w:top w:val="nil"/>
          <w:left w:val="nil"/>
          <w:bottom w:val="nil"/>
          <w:insideH w:val="nil"/>
          <w:right w:val="nil"/>
          <w:insideV w:val="nil"/>
        </w:tblBorders>
        <w:tblCellMar>
          <w:top w:type="dxa" w:w="0"/>
          <w:left w:type="dxa" w:w="108"/>
          <w:bottom w:type="dxa" w:w="0"/>
          <w:right w:type="dxa" w:w="108"/>
        </w:tblCellMar>
      </w:tblPr>
      <w:tblGrid>
        <w:gridCol w:w="4245"/>
        <w:gridCol w:w="4185"/>
      </w:tblGrid>
      <w:tr>
        <w:trPr>
          <w:cantSplit w:val="false"/>
        </w:trPr>
        <w:tc>
          <w:tcPr>
            <w:tcW w:type="dxa" w:w="4245"/>
            <w:tcBorders>
              <w:top w:val="nil"/>
              <w:left w:val="nil"/>
              <w:bottom w:val="nil"/>
              <w:right w:val="nil"/>
            </w:tcBorders>
            <w:shd w:fill="FFFFFF" w:val="clear"/>
            <w:vAlign w:val="center"/>
          </w:tcPr>
          <w:p>
            <w:pPr>
              <w:pStyle w:val="style105"/>
              <w:spacing w:after="60" w:before="60"/>
              <w:contextualSpacing w:val="false"/>
              <w:rPr>
                <w:sz w:val="20"/>
              </w:rPr>
            </w:pPr>
            <w:r>
              <w:rPr>
                <w:sz w:val="20"/>
              </w:rPr>
              <w:t>To:</w:t>
            </w:r>
          </w:p>
        </w:tc>
        <w:tc>
          <w:tcPr>
            <w:tcW w:type="dxa" w:w="4185"/>
            <w:tcBorders>
              <w:top w:val="nil"/>
              <w:left w:val="nil"/>
              <w:bottom w:val="nil"/>
              <w:right w:val="nil"/>
            </w:tcBorders>
            <w:shd w:fill="FFFFFF" w:val="clear"/>
            <w:vAlign w:val="center"/>
          </w:tcPr>
          <w:p>
            <w:pPr>
              <w:pStyle w:val="style105"/>
              <w:spacing w:after="60" w:before="60"/>
              <w:contextualSpacing w:val="false"/>
              <w:rPr>
                <w:sz w:val="20"/>
              </w:rPr>
            </w:pPr>
            <w:r>
              <w:rPr>
                <w:sz w:val="20"/>
              </w:rPr>
              <w:t>From:</w:t>
            </w:r>
          </w:p>
        </w:tc>
      </w:tr>
      <w:tr>
        <w:trPr>
          <w:cantSplit w:val="false"/>
        </w:trPr>
        <w:tc>
          <w:tcPr>
            <w:tcW w:type="dxa" w:w="424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Company Name</w:t>
            </w:r>
          </w:p>
        </w:tc>
        <w:tc>
          <w:tcPr>
            <w:tcW w:type="dxa" w:w="418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Author: &lt;Full Name&gt;</w:t>
            </w:r>
          </w:p>
        </w:tc>
      </w:tr>
      <w:tr>
        <w:trPr>
          <w:cantSplit w:val="false"/>
        </w:trPr>
        <w:tc>
          <w:tcPr>
            <w:tcW w:type="dxa" w:w="424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Company Address</w:t>
            </w:r>
          </w:p>
        </w:tc>
        <w:tc>
          <w:tcPr>
            <w:tcW w:type="dxa" w:w="418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Contact Email: &lt;Email address&gt;</w:t>
            </w:r>
          </w:p>
        </w:tc>
      </w:tr>
      <w:tr>
        <w:trPr>
          <w:cantSplit w:val="false"/>
        </w:trPr>
        <w:tc>
          <w:tcPr>
            <w:tcW w:type="dxa" w:w="424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Company City</w:t>
            </w:r>
          </w:p>
        </w:tc>
        <w:tc>
          <w:tcPr>
            <w:tcW w:type="dxa" w:w="418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Contact Phone #: &lt;Phone number&gt;</w:t>
            </w:r>
          </w:p>
        </w:tc>
      </w:tr>
      <w:tr>
        <w:trPr>
          <w:cantSplit w:val="false"/>
        </w:trPr>
        <w:tc>
          <w:tcPr>
            <w:tcW w:type="dxa" w:w="424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Company Country</w:t>
            </w:r>
          </w:p>
        </w:tc>
        <w:tc>
          <w:tcPr>
            <w:tcW w:type="dxa" w:w="4185"/>
            <w:tcBorders>
              <w:top w:val="nil"/>
              <w:left w:val="nil"/>
              <w:bottom w:val="nil"/>
              <w:right w:val="nil"/>
            </w:tcBorders>
            <w:shd w:fill="FFFFFF" w:val="clear"/>
            <w:vAlign w:val="center"/>
          </w:tcPr>
          <w:p>
            <w:pPr>
              <w:pStyle w:val="style104"/>
              <w:spacing w:after="60" w:before="60"/>
              <w:contextualSpacing w:val="false"/>
              <w:rPr/>
            </w:pPr>
            <w:r>
              <w:rPr/>
            </w:r>
          </w:p>
        </w:tc>
      </w:tr>
      <w:tr>
        <w:trPr>
          <w:cantSplit w:val="false"/>
        </w:trPr>
        <w:tc>
          <w:tcPr>
            <w:tcW w:type="dxa" w:w="424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Company Web Site</w:t>
            </w:r>
          </w:p>
        </w:tc>
        <w:tc>
          <w:tcPr>
            <w:tcW w:type="dxa" w:w="418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Contact Person:</w:t>
            </w:r>
          </w:p>
        </w:tc>
      </w:tr>
      <w:tr>
        <w:trPr>
          <w:cantSplit w:val="false"/>
        </w:trPr>
        <w:tc>
          <w:tcPr>
            <w:tcW w:type="dxa" w:w="424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Contact Person: &lt;Name&gt;</w:t>
            </w:r>
          </w:p>
        </w:tc>
        <w:tc>
          <w:tcPr>
            <w:tcW w:type="dxa" w:w="418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Contact Email:</w:t>
            </w:r>
          </w:p>
        </w:tc>
      </w:tr>
      <w:tr>
        <w:trPr>
          <w:cantSplit w:val="false"/>
        </w:trPr>
        <w:tc>
          <w:tcPr>
            <w:tcW w:type="dxa" w:w="424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Contact Person’s Email: &lt;Email&gt;</w:t>
            </w:r>
          </w:p>
        </w:tc>
        <w:tc>
          <w:tcPr>
            <w:tcW w:type="dxa" w:w="418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Contact Phone #:</w:t>
            </w:r>
          </w:p>
        </w:tc>
      </w:tr>
      <w:tr>
        <w:trPr>
          <w:cantSplit w:val="false"/>
        </w:trPr>
        <w:tc>
          <w:tcPr>
            <w:tcW w:type="dxa" w:w="4245"/>
            <w:tcBorders>
              <w:top w:val="nil"/>
              <w:left w:val="nil"/>
              <w:bottom w:val="nil"/>
              <w:right w:val="nil"/>
            </w:tcBorders>
            <w:shd w:fill="FFFFFF" w:val="clear"/>
            <w:vAlign w:val="center"/>
          </w:tcPr>
          <w:p>
            <w:pPr>
              <w:pStyle w:val="style104"/>
              <w:spacing w:after="60" w:before="60"/>
              <w:contextualSpacing w:val="false"/>
              <w:rPr>
                <w:sz w:val="20"/>
                <w:szCs w:val="20"/>
              </w:rPr>
            </w:pPr>
            <w:r>
              <w:rPr>
                <w:sz w:val="20"/>
                <w:szCs w:val="20"/>
              </w:rPr>
              <w:t>Contact Person’s Phone #: &lt;Phone number&gt;</w:t>
            </w:r>
          </w:p>
        </w:tc>
        <w:tc>
          <w:tcPr>
            <w:tcW w:type="dxa" w:w="4185"/>
            <w:tcBorders>
              <w:top w:val="nil"/>
              <w:left w:val="nil"/>
              <w:bottom w:val="nil"/>
              <w:right w:val="nil"/>
            </w:tcBorders>
            <w:shd w:fill="FFFFFF" w:val="clear"/>
            <w:vAlign w:val="center"/>
          </w:tcPr>
          <w:p>
            <w:pPr>
              <w:pStyle w:val="style104"/>
              <w:spacing w:after="60" w:before="60"/>
              <w:contextualSpacing w:val="false"/>
              <w:rPr/>
            </w:pPr>
            <w:r>
              <w:rPr/>
            </w:r>
          </w:p>
        </w:tc>
      </w:tr>
    </w:tbl>
    <w:p>
      <w:pPr>
        <w:pStyle w:val="style86"/>
        <w:keepNext/>
        <w:rPr/>
      </w:pPr>
      <w:r>
        <w:rPr/>
        <w:t>revision history</w:t>
      </w:r>
    </w:p>
    <w:tbl>
      <w:tblPr>
        <w:jc w:val="left"/>
        <w:tblInd w:type="dxa" w:w="525"/>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172"/>
        <w:gridCol w:w="1218"/>
        <w:gridCol w:w="2365"/>
        <w:gridCol w:w="2719"/>
      </w:tblGrid>
      <w:tr>
        <w:trPr>
          <w:cantSplit w:val="false"/>
        </w:trPr>
        <w:tc>
          <w:tcPr>
            <w:tcW w:type="dxa" w:w="2172"/>
            <w:tcBorders>
              <w:top w:color="000001" w:space="0" w:sz="4" w:val="single"/>
              <w:left w:color="000001" w:space="0" w:sz="4" w:val="single"/>
              <w:bottom w:color="000001" w:space="0" w:sz="4" w:val="single"/>
              <w:right w:val="nil"/>
            </w:tcBorders>
            <w:shd w:fill="FFFFFF" w:val="clear"/>
            <w:tcMar>
              <w:left w:type="dxa" w:w="98"/>
            </w:tcMar>
            <w:vAlign w:val="center"/>
          </w:tcPr>
          <w:p>
            <w:pPr>
              <w:pStyle w:val="style105"/>
              <w:spacing w:after="60" w:before="60"/>
              <w:contextualSpacing w:val="false"/>
              <w:rPr/>
            </w:pPr>
            <w:r>
              <w:rPr/>
              <w:t>Date</w:t>
            </w:r>
          </w:p>
        </w:tc>
        <w:tc>
          <w:tcPr>
            <w:tcW w:type="dxa" w:w="1218"/>
            <w:tcBorders>
              <w:top w:color="000001" w:space="0" w:sz="4" w:val="single"/>
              <w:left w:color="000001" w:space="0" w:sz="4" w:val="single"/>
              <w:bottom w:color="000001" w:space="0" w:sz="4" w:val="single"/>
              <w:right w:val="nil"/>
            </w:tcBorders>
            <w:shd w:fill="FFFFFF" w:val="clear"/>
            <w:tcMar>
              <w:left w:type="dxa" w:w="98"/>
            </w:tcMar>
            <w:vAlign w:val="center"/>
          </w:tcPr>
          <w:p>
            <w:pPr>
              <w:pStyle w:val="style105"/>
              <w:spacing w:after="60" w:before="60"/>
              <w:contextualSpacing w:val="false"/>
              <w:rPr/>
            </w:pPr>
            <w:r>
              <w:rPr/>
              <w:t>Version</w:t>
            </w:r>
          </w:p>
        </w:tc>
        <w:tc>
          <w:tcPr>
            <w:tcW w:type="dxa" w:w="2365"/>
            <w:tcBorders>
              <w:top w:color="000001" w:space="0" w:sz="4" w:val="single"/>
              <w:left w:color="000001" w:space="0" w:sz="4" w:val="single"/>
              <w:bottom w:color="000001" w:space="0" w:sz="4" w:val="single"/>
              <w:right w:val="nil"/>
            </w:tcBorders>
            <w:shd w:fill="FFFFFF" w:val="clear"/>
            <w:tcMar>
              <w:left w:type="dxa" w:w="98"/>
            </w:tcMar>
            <w:vAlign w:val="center"/>
          </w:tcPr>
          <w:p>
            <w:pPr>
              <w:pStyle w:val="style105"/>
              <w:spacing w:after="60" w:before="60"/>
              <w:contextualSpacing w:val="false"/>
              <w:rPr/>
            </w:pPr>
            <w:r>
              <w:rPr/>
              <w:t>Description</w:t>
            </w:r>
          </w:p>
        </w:tc>
        <w:tc>
          <w:tcPr>
            <w:tcW w:type="dxa" w:w="2719"/>
            <w:tcBorders>
              <w:top w:color="000001" w:space="0" w:sz="4" w:val="single"/>
              <w:left w:color="000001" w:space="0" w:sz="4" w:val="single"/>
              <w:bottom w:color="000001" w:space="0" w:sz="4" w:val="single"/>
              <w:right w:color="000001" w:space="0" w:sz="4" w:val="single"/>
            </w:tcBorders>
            <w:shd w:fill="FFFFFF" w:val="clear"/>
            <w:tcMar>
              <w:left w:type="dxa" w:w="98"/>
            </w:tcMar>
            <w:vAlign w:val="center"/>
          </w:tcPr>
          <w:p>
            <w:pPr>
              <w:pStyle w:val="style105"/>
              <w:spacing w:after="60" w:before="60"/>
              <w:contextualSpacing w:val="false"/>
              <w:rPr/>
            </w:pPr>
            <w:r>
              <w:rPr/>
              <w:t>Author</w:t>
            </w:r>
          </w:p>
        </w:tc>
      </w:tr>
      <w:tr>
        <w:trPr>
          <w:cantSplit w:val="false"/>
        </w:trPr>
        <w:tc>
          <w:tcPr>
            <w:tcW w:type="dxa" w:w="2172"/>
            <w:tcBorders>
              <w:top w:color="000001" w:space="0" w:sz="4" w:val="single"/>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2013-Dec-08</w:t>
            </w:r>
          </w:p>
        </w:tc>
        <w:tc>
          <w:tcPr>
            <w:tcW w:type="dxa" w:w="1218"/>
            <w:tcBorders>
              <w:top w:color="000001" w:space="0" w:sz="4" w:val="single"/>
              <w:left w:color="000001" w:space="0" w:sz="4" w:val="single"/>
              <w:bottom w:color="000001" w:space="0" w:sz="4" w:val="single"/>
              <w:right w:val="nil"/>
            </w:tcBorders>
            <w:shd w:fill="FFFFFF" w:val="clear"/>
            <w:tcMar>
              <w:left w:type="dxa" w:w="98"/>
            </w:tcMar>
          </w:tcPr>
          <w:p>
            <w:pPr>
              <w:pStyle w:val="style0"/>
              <w:rPr>
                <w:lang w:val="en-US"/>
              </w:rPr>
            </w:pPr>
            <w:r>
              <w:rPr>
                <w:lang w:val="en-US"/>
              </w:rPr>
              <w:t xml:space="preserve"> </w:t>
            </w:r>
            <w:r>
              <w:rPr>
                <w:lang w:val="en-US"/>
              </w:rPr>
              <w:t>V0.0</w:t>
            </w:r>
          </w:p>
        </w:tc>
        <w:tc>
          <w:tcPr>
            <w:tcW w:type="dxa" w:w="2365"/>
            <w:tcBorders>
              <w:top w:color="000001" w:space="0" w:sz="4" w:val="single"/>
              <w:left w:color="000001" w:space="0" w:sz="4" w:val="single"/>
              <w:bottom w:color="000001" w:space="0" w:sz="4" w:val="single"/>
              <w:right w:val="nil"/>
            </w:tcBorders>
            <w:shd w:fill="FFFFFF" w:val="clear"/>
            <w:tcMar>
              <w:left w:type="dxa" w:w="98"/>
            </w:tcMar>
          </w:tcPr>
          <w:p>
            <w:pPr>
              <w:pStyle w:val="style0"/>
              <w:rPr>
                <w:lang w:val="en-US"/>
              </w:rPr>
            </w:pPr>
            <w:r>
              <w:rPr>
                <w:lang w:val="en-US"/>
              </w:rPr>
              <w:t>Creation of case set for Alpha.</w:t>
            </w:r>
          </w:p>
        </w:tc>
        <w:tc>
          <w:tcPr>
            <w:tcW w:type="dxa" w:w="271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rPr>
                <w:lang w:val="en-US"/>
              </w:rPr>
            </w:pPr>
            <w:r>
              <w:rPr>
                <w:lang w:val="en-US"/>
              </w:rPr>
            </w:r>
          </w:p>
        </w:tc>
      </w:tr>
      <w:tr>
        <w:trPr>
          <w:cantSplit w:val="false"/>
        </w:trPr>
        <w:tc>
          <w:tcPr>
            <w:tcW w:type="dxa" w:w="2172"/>
            <w:tcBorders>
              <w:top w:color="000001" w:space="0" w:sz="4" w:val="single"/>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2013-Dec-12</w:t>
            </w:r>
          </w:p>
        </w:tc>
        <w:tc>
          <w:tcPr>
            <w:tcW w:type="dxa" w:w="1218"/>
            <w:tcBorders>
              <w:top w:color="000001" w:space="0" w:sz="4" w:val="single"/>
              <w:left w:color="000001" w:space="0" w:sz="4" w:val="single"/>
              <w:bottom w:color="000001" w:space="0" w:sz="4" w:val="single"/>
              <w:right w:val="nil"/>
            </w:tcBorders>
            <w:shd w:fill="FFFFFF" w:val="clear"/>
            <w:tcMar>
              <w:left w:type="dxa" w:w="98"/>
            </w:tcMar>
          </w:tcPr>
          <w:p>
            <w:pPr>
              <w:pStyle w:val="style0"/>
              <w:rPr>
                <w:lang w:val="en-US"/>
              </w:rPr>
            </w:pPr>
            <w:r>
              <w:rPr/>
              <w:t>V 0</w:t>
            </w:r>
            <w:r>
              <w:rPr>
                <w:lang w:val="en-US"/>
              </w:rPr>
              <w:t>.1</w:t>
            </w:r>
          </w:p>
        </w:tc>
        <w:tc>
          <w:tcPr>
            <w:tcW w:type="dxa" w:w="2365"/>
            <w:tcBorders>
              <w:top w:color="000001" w:space="0" w:sz="4" w:val="single"/>
              <w:left w:color="000001" w:space="0" w:sz="4" w:val="single"/>
              <w:bottom w:color="000001" w:space="0" w:sz="4" w:val="single"/>
              <w:right w:val="nil"/>
            </w:tcBorders>
            <w:shd w:fill="FFFFFF" w:val="clear"/>
            <w:tcMar>
              <w:left w:type="dxa" w:w="98"/>
            </w:tcMar>
          </w:tcPr>
          <w:p>
            <w:pPr>
              <w:pStyle w:val="style0"/>
              <w:rPr>
                <w:lang w:val="en-US"/>
              </w:rPr>
            </w:pPr>
            <w:r>
              <w:rPr>
                <w:lang w:val="en-US"/>
              </w:rPr>
              <w:t>Home page-Landing page.</w:t>
            </w:r>
          </w:p>
        </w:tc>
        <w:tc>
          <w:tcPr>
            <w:tcW w:type="dxa" w:w="2719"/>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rPr>
                <w:lang w:val="en-US"/>
              </w:rPr>
            </w:pPr>
            <w:r>
              <w:rPr>
                <w:lang w:val="en-US"/>
              </w:rPr>
            </w:r>
          </w:p>
        </w:tc>
      </w:tr>
      <w:tr>
        <w:trPr>
          <w:cantSplit w:val="false"/>
        </w:trPr>
        <w:tc>
          <w:tcPr>
            <w:tcW w:type="dxa" w:w="2172"/>
            <w:tcBorders>
              <w:top w:color="000001" w:space="0" w:sz="4" w:val="single"/>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2013-Dec-20</w:t>
            </w:r>
          </w:p>
        </w:tc>
        <w:tc>
          <w:tcPr>
            <w:tcW w:type="dxa" w:w="1218"/>
            <w:tcBorders>
              <w:top w:color="000001" w:space="0" w:sz="4" w:val="single"/>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V 0.2</w:t>
            </w:r>
          </w:p>
        </w:tc>
        <w:tc>
          <w:tcPr>
            <w:tcW w:type="dxa" w:w="2365"/>
            <w:tcBorders>
              <w:top w:color="000001" w:space="0" w:sz="4" w:val="single"/>
              <w:left w:color="000001" w:space="0" w:sz="4" w:val="single"/>
              <w:bottom w:color="000001" w:space="0" w:sz="4" w:val="single"/>
              <w:right w:val="nil"/>
            </w:tcBorders>
            <w:shd w:fill="FFFFFF" w:val="clear"/>
            <w:tcMar>
              <w:left w:type="dxa" w:w="98"/>
            </w:tcMar>
            <w:vAlign w:val="center"/>
          </w:tcPr>
          <w:p>
            <w:pPr>
              <w:pStyle w:val="style0"/>
              <w:rPr>
                <w:lang w:val="en-US"/>
              </w:rPr>
            </w:pPr>
            <w:r>
              <w:rPr>
                <w:lang w:val="en-US"/>
              </w:rPr>
              <w:t xml:space="preserve"> </w:t>
            </w:r>
            <w:r>
              <w:rPr>
                <w:lang w:val="en-US"/>
              </w:rPr>
              <w:t xml:space="preserve">Home page-Personal page. </w:t>
            </w:r>
          </w:p>
        </w:tc>
        <w:tc>
          <w:tcPr>
            <w:tcW w:type="dxa" w:w="2719"/>
            <w:tcBorders>
              <w:top w:color="000001" w:space="0" w:sz="4" w:val="single"/>
              <w:left w:color="000001" w:space="0" w:sz="4" w:val="single"/>
              <w:bottom w:color="000001" w:space="0" w:sz="4" w:val="single"/>
              <w:right w:color="000001" w:space="0" w:sz="4" w:val="single"/>
            </w:tcBorders>
            <w:shd w:fill="FFFFFF" w:val="clear"/>
            <w:tcMar>
              <w:left w:type="dxa" w:w="98"/>
            </w:tcMar>
            <w:vAlign w:val="center"/>
          </w:tcPr>
          <w:p>
            <w:pPr>
              <w:pStyle w:val="style104"/>
              <w:spacing w:after="60" w:before="60"/>
              <w:contextualSpacing w:val="false"/>
              <w:rPr/>
            </w:pPr>
            <w:r>
              <w:rPr/>
            </w:r>
          </w:p>
        </w:tc>
      </w:tr>
      <w:tr>
        <w:trPr>
          <w:cantSplit w:val="false"/>
        </w:trPr>
        <w:tc>
          <w:tcPr>
            <w:tcW w:type="dxa" w:w="2172"/>
            <w:tcBorders>
              <w:top w:val="nil"/>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2014-Jan-14</w:t>
            </w:r>
          </w:p>
        </w:tc>
        <w:tc>
          <w:tcPr>
            <w:tcW w:type="dxa" w:w="1218"/>
            <w:tcBorders>
              <w:top w:val="nil"/>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V0.3</w:t>
            </w:r>
          </w:p>
        </w:tc>
        <w:tc>
          <w:tcPr>
            <w:tcW w:type="dxa" w:w="2365"/>
            <w:tcBorders>
              <w:top w:val="nil"/>
              <w:left w:color="000001" w:space="0" w:sz="4" w:val="single"/>
              <w:bottom w:color="000001" w:space="0" w:sz="4" w:val="single"/>
              <w:right w:val="nil"/>
            </w:tcBorders>
            <w:shd w:fill="FFFFFF" w:val="clear"/>
            <w:tcMar>
              <w:left w:type="dxa" w:w="98"/>
            </w:tcMar>
            <w:vAlign w:val="center"/>
          </w:tcPr>
          <w:p>
            <w:pPr>
              <w:pStyle w:val="style0"/>
              <w:spacing w:after="60" w:before="60"/>
              <w:contextualSpacing w:val="false"/>
              <w:rPr>
                <w:lang w:val="en-US"/>
              </w:rPr>
            </w:pPr>
            <w:r>
              <w:rPr>
                <w:lang w:val="en-US"/>
              </w:rPr>
              <w:t xml:space="preserve">Multimedia vault. </w:t>
            </w:r>
          </w:p>
        </w:tc>
        <w:tc>
          <w:tcPr>
            <w:tcW w:type="dxa" w:w="2719"/>
            <w:tcBorders>
              <w:top w:val="nil"/>
              <w:left w:color="000001" w:space="0" w:sz="4" w:val="single"/>
              <w:bottom w:color="000001" w:space="0" w:sz="4" w:val="single"/>
              <w:right w:color="000001" w:space="0" w:sz="4" w:val="single"/>
            </w:tcBorders>
            <w:shd w:fill="FFFFFF" w:val="clear"/>
            <w:tcMar>
              <w:left w:type="dxa" w:w="98"/>
            </w:tcMar>
            <w:vAlign w:val="center"/>
          </w:tcPr>
          <w:p>
            <w:pPr>
              <w:pStyle w:val="style104"/>
              <w:spacing w:after="60" w:before="60"/>
              <w:contextualSpacing w:val="false"/>
              <w:rPr/>
            </w:pPr>
            <w:r>
              <w:rPr/>
            </w:r>
          </w:p>
        </w:tc>
      </w:tr>
      <w:tr>
        <w:trPr>
          <w:cantSplit w:val="false"/>
        </w:trPr>
        <w:tc>
          <w:tcPr>
            <w:tcW w:type="dxa" w:w="2172"/>
            <w:tcBorders>
              <w:top w:val="nil"/>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2014-Jan-31</w:t>
            </w:r>
          </w:p>
        </w:tc>
        <w:tc>
          <w:tcPr>
            <w:tcW w:type="dxa" w:w="1218"/>
            <w:tcBorders>
              <w:top w:val="nil"/>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V 0.4</w:t>
            </w:r>
          </w:p>
        </w:tc>
        <w:tc>
          <w:tcPr>
            <w:tcW w:type="dxa" w:w="2365"/>
            <w:tcBorders>
              <w:top w:val="nil"/>
              <w:left w:color="000001" w:space="0" w:sz="4" w:val="single"/>
              <w:bottom w:color="000001" w:space="0" w:sz="4" w:val="single"/>
              <w:right w:val="nil"/>
            </w:tcBorders>
            <w:shd w:fill="FFFFFF" w:val="clear"/>
            <w:tcMar>
              <w:left w:type="dxa" w:w="98"/>
            </w:tcMar>
            <w:vAlign w:val="center"/>
          </w:tcPr>
          <w:p>
            <w:pPr>
              <w:pStyle w:val="style0"/>
              <w:spacing w:after="60" w:before="60"/>
              <w:contextualSpacing w:val="false"/>
              <w:rPr>
                <w:lang w:val="en-US"/>
              </w:rPr>
            </w:pPr>
            <w:r>
              <w:rPr>
                <w:lang w:val="en-US"/>
              </w:rPr>
              <w:t xml:space="preserve">Life album/Library. </w:t>
            </w:r>
          </w:p>
        </w:tc>
        <w:tc>
          <w:tcPr>
            <w:tcW w:type="dxa" w:w="2719"/>
            <w:tcBorders>
              <w:top w:val="nil"/>
              <w:left w:color="000001" w:space="0" w:sz="4" w:val="single"/>
              <w:bottom w:color="000001" w:space="0" w:sz="4" w:val="single"/>
              <w:right w:color="000001" w:space="0" w:sz="4" w:val="single"/>
            </w:tcBorders>
            <w:shd w:fill="FFFFFF" w:val="clear"/>
            <w:tcMar>
              <w:left w:type="dxa" w:w="98"/>
            </w:tcMar>
            <w:vAlign w:val="center"/>
          </w:tcPr>
          <w:p>
            <w:pPr>
              <w:pStyle w:val="style104"/>
              <w:spacing w:after="60" w:before="60"/>
              <w:contextualSpacing w:val="false"/>
              <w:rPr/>
            </w:pPr>
            <w:r>
              <w:rPr/>
            </w:r>
          </w:p>
        </w:tc>
      </w:tr>
      <w:tr>
        <w:trPr>
          <w:cantSplit w:val="false"/>
        </w:trPr>
        <w:tc>
          <w:tcPr>
            <w:tcW w:type="dxa" w:w="2172"/>
            <w:tcBorders>
              <w:top w:val="nil"/>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2014-Feb-05</w:t>
            </w:r>
          </w:p>
        </w:tc>
        <w:tc>
          <w:tcPr>
            <w:tcW w:type="dxa" w:w="1218"/>
            <w:tcBorders>
              <w:top w:val="nil"/>
              <w:left w:color="000001" w:space="0" w:sz="4" w:val="single"/>
              <w:bottom w:color="000001" w:space="0" w:sz="4" w:val="single"/>
              <w:right w:val="nil"/>
            </w:tcBorders>
            <w:shd w:fill="FFFFFF" w:val="clear"/>
            <w:tcMar>
              <w:left w:type="dxa" w:w="98"/>
            </w:tcMar>
            <w:vAlign w:val="center"/>
          </w:tcPr>
          <w:p>
            <w:pPr>
              <w:pStyle w:val="style104"/>
              <w:spacing w:after="60" w:before="60"/>
              <w:contextualSpacing w:val="false"/>
              <w:rPr/>
            </w:pPr>
            <w:r>
              <w:rPr/>
              <w:t>Alpha</w:t>
            </w:r>
          </w:p>
        </w:tc>
        <w:tc>
          <w:tcPr>
            <w:tcW w:type="dxa" w:w="2365"/>
            <w:tcBorders>
              <w:top w:val="nil"/>
              <w:left w:color="000001" w:space="0" w:sz="4" w:val="single"/>
              <w:bottom w:color="000001" w:space="0" w:sz="4" w:val="single"/>
              <w:right w:val="nil"/>
            </w:tcBorders>
            <w:shd w:fill="FFFFFF" w:val="clear"/>
            <w:tcMar>
              <w:left w:type="dxa" w:w="98"/>
            </w:tcMar>
            <w:vAlign w:val="center"/>
          </w:tcPr>
          <w:p>
            <w:pPr>
              <w:pStyle w:val="style0"/>
              <w:spacing w:after="60" w:before="60"/>
              <w:contextualSpacing w:val="false"/>
              <w:rPr>
                <w:lang w:val="en-US"/>
              </w:rPr>
            </w:pPr>
            <w:r>
              <w:rPr>
                <w:lang w:val="en-US"/>
              </w:rPr>
              <w:t>Alpha candidate.</w:t>
            </w:r>
          </w:p>
        </w:tc>
        <w:tc>
          <w:tcPr>
            <w:tcW w:type="dxa" w:w="2719"/>
            <w:tcBorders>
              <w:top w:val="nil"/>
              <w:left w:color="000001" w:space="0" w:sz="4" w:val="single"/>
              <w:bottom w:color="000001" w:space="0" w:sz="4" w:val="single"/>
              <w:right w:color="000001" w:space="0" w:sz="4" w:val="single"/>
            </w:tcBorders>
            <w:shd w:fill="FFFFFF" w:val="clear"/>
            <w:tcMar>
              <w:left w:type="dxa" w:w="98"/>
            </w:tcMar>
            <w:vAlign w:val="center"/>
          </w:tcPr>
          <w:p>
            <w:pPr>
              <w:pStyle w:val="style104"/>
              <w:spacing w:after="60" w:before="60"/>
              <w:contextualSpacing w:val="false"/>
              <w:rPr/>
            </w:pPr>
            <w:r>
              <w:rPr/>
            </w:r>
          </w:p>
        </w:tc>
      </w:tr>
    </w:tbl>
    <w:p>
      <w:pPr>
        <w:pStyle w:val="style86"/>
        <w:keepNext/>
        <w:rPr/>
      </w:pPr>
      <w:r>
        <w:rPr/>
      </w:r>
    </w:p>
    <w:p>
      <w:pPr>
        <w:sectPr>
          <w:headerReference r:id="rId3" w:type="default"/>
          <w:footerReference r:id="rId4" w:type="default"/>
          <w:type w:val="nextPage"/>
          <w:pgSz w:h="15840" w:w="12240"/>
          <w:pgMar w:bottom="1418" w:footer="567" w:gutter="0" w:header="567" w:left="1418" w:right="1134" w:top="1134"/>
          <w:pgNumType w:fmt="decimal"/>
          <w:formProt w:val="false"/>
          <w:textDirection w:val="lrTb"/>
          <w:docGrid w:charSpace="0" w:linePitch="360" w:type="default"/>
        </w:sectPr>
      </w:pPr>
    </w:p>
    <w:p>
      <w:pPr>
        <w:pStyle w:val="style87"/>
        <w:rPr/>
      </w:pPr>
      <w:r>
        <w:fldChar w:fldCharType="begin"/>
      </w:r>
      <w:r>
        <w:instrText> TOC </w:instrText>
      </w:r>
      <w:r>
        <w:fldChar w:fldCharType="separate"/>
      </w:r>
      <w:r>
        <w:rPr/>
      </w:r>
      <w:r>
        <w:fldChar w:fldCharType="end"/>
      </w:r>
    </w:p>
    <w:p>
      <w:pPr>
        <w:sectPr>
          <w:type w:val="continuous"/>
          <w:pgSz w:h="15840" w:w="12240"/>
          <w:pgMar w:bottom="1418" w:footer="567" w:gutter="0" w:header="567" w:left="1418" w:right="1134" w:top="1134"/>
          <w:formProt/>
          <w:textDirection w:val="lrTb"/>
          <w:docGrid w:charSpace="0" w:linePitch="360" w:type="default"/>
        </w:sectPr>
      </w:pPr>
    </w:p>
    <w:p>
      <w:pPr>
        <w:pStyle w:val="style91"/>
        <w:tabs>
          <w:tab w:leader="none" w:pos="1243" w:val="left"/>
          <w:tab w:leader="dot" w:pos="9628" w:val="right"/>
          <w:tab w:leader="dot" w:pos="9688" w:val="right"/>
        </w:tabs>
        <w:rPr/>
      </w:pPr>
      <w:r>
        <w:rPr/>
      </w:r>
    </w:p>
    <w:p>
      <w:pPr>
        <w:sectPr>
          <w:type w:val="continuous"/>
          <w:pgSz w:h="15840" w:w="12240"/>
          <w:pgMar w:bottom="1418" w:footer="567" w:gutter="0" w:header="567" w:left="1418" w:right="1134" w:top="1134"/>
          <w:formProt w:val="false"/>
          <w:textDirection w:val="lrTb"/>
          <w:docGrid w:charSpace="0" w:linePitch="360" w:type="default"/>
        </w:sectPr>
      </w:pPr>
    </w:p>
    <w:p>
      <w:pPr>
        <w:pStyle w:val="style91"/>
        <w:tabs>
          <w:tab w:leader="none" w:pos="1243" w:val="left"/>
          <w:tab w:leader="dot" w:pos="9628" w:val="right"/>
          <w:tab w:leader="dot" w:pos="9971" w:val="right"/>
        </w:tabs>
        <w:rPr/>
      </w:pPr>
      <w:hyperlink w:anchor="__RefHeading__4675_2041490419">
        <w:r>
          <w:rPr/>
        </w:r>
      </w:hyperlink>
    </w:p>
    <w:p>
      <w:pPr>
        <w:pStyle w:val="style0"/>
        <w:rPr/>
      </w:pPr>
      <w:r>
        <w:rPr/>
      </w:r>
    </w:p>
    <w:p>
      <w:pPr>
        <w:pStyle w:val="style0"/>
        <w:pageBreakBefore/>
        <w:rPr/>
      </w:pPr>
      <w:r>
        <w:rPr/>
      </w:r>
    </w:p>
    <w:p>
      <w:pPr>
        <w:sectPr>
          <w:type w:val="continuous"/>
          <w:pgSz w:h="15840" w:w="12240"/>
          <w:pgMar w:bottom="1418" w:footer="567" w:gutter="0" w:header="567" w:left="1418" w:right="1134" w:top="1134"/>
          <w:formProt w:val="false"/>
          <w:textDirection w:val="lrTb"/>
          <w:docGrid w:charSpace="0" w:linePitch="360" w:type="default"/>
        </w:sectPr>
      </w:pPr>
    </w:p>
    <w:p>
      <w:pPr>
        <w:pStyle w:val="style1"/>
        <w:tabs>
          <w:tab w:leader="none" w:pos="360" w:val="left"/>
        </w:tabs>
        <w:rPr/>
      </w:pPr>
      <w:bookmarkStart w:id="0" w:name="__RefHeading__4609_2041490419"/>
      <w:bookmarkStart w:id="1" w:name="_toc208"/>
      <w:bookmarkEnd w:id="0"/>
      <w:bookmarkEnd w:id="1"/>
      <w:r>
        <w:rPr>
          <w:lang w:val="en-US"/>
        </w:rPr>
        <w:t xml:space="preserve">1. </w:t>
      </w:r>
      <w:r>
        <w:rPr/>
        <w:t>Introduction</w:t>
      </w:r>
    </w:p>
    <w:p>
      <w:pPr>
        <w:pStyle w:val="style87"/>
        <w:rPr>
          <w:lang w:val="en-US"/>
        </w:rPr>
      </w:pPr>
      <w:r>
        <w:rPr>
          <w:lang w:val="en-US"/>
        </w:rPr>
        <w:t xml:space="preserve">The present Test Plan describes the strategy and methods of testing, which will be used by </w:t>
      </w:r>
      <w:ins w:author="Image" w:date="2008-05-03T15:11:00Z" w:id="0">
        <w:r>
          <w:rPr/>
          <w:t>QA Software Engineer</w:t>
        </w:r>
      </w:ins>
      <w:r>
        <w:rPr>
          <w:lang w:val="en-US"/>
        </w:rPr>
        <w:t xml:space="preserve"> to confirm the quality of the product. The document can be elaborated during the project and if there is additional information.</w:t>
      </w:r>
    </w:p>
    <w:p>
      <w:pPr>
        <w:pStyle w:val="style1"/>
        <w:tabs>
          <w:tab w:leader="none" w:pos="360" w:val="left"/>
        </w:tabs>
        <w:rPr>
          <w:lang w:val="en-US"/>
        </w:rPr>
      </w:pPr>
      <w:bookmarkStart w:id="2" w:name="__RefHeading__4611_2041490419"/>
      <w:bookmarkStart w:id="3" w:name="_toc210"/>
      <w:bookmarkEnd w:id="2"/>
      <w:bookmarkEnd w:id="3"/>
      <w:r>
        <w:rPr>
          <w:lang w:val="en-US"/>
        </w:rPr>
        <w:t>2. Release Information</w:t>
      </w:r>
    </w:p>
    <w:tbl>
      <w:tblPr>
        <w:jc w:val="left"/>
        <w:tblInd w:type="dxa" w:w="131"/>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4783"/>
        <w:gridCol w:w="4643"/>
      </w:tblGrid>
      <w:tr>
        <w:trPr>
          <w:cantSplit w:val="true"/>
        </w:trPr>
        <w:tc>
          <w:tcPr>
            <w:tcW w:type="dxa" w:w="4783"/>
            <w:tcBorders>
              <w:top w:color="000001" w:space="0" w:sz="4" w:val="single"/>
              <w:left w:color="000001" w:space="0" w:sz="4" w:val="single"/>
              <w:bottom w:color="000001" w:space="0" w:sz="4" w:val="single"/>
              <w:right w:val="nil"/>
            </w:tcBorders>
            <w:shd w:fill="FFFFFF" w:val="clear"/>
            <w:tcMar>
              <w:left w:type="dxa" w:w="98"/>
            </w:tcMar>
          </w:tcPr>
          <w:p>
            <w:pPr>
              <w:pStyle w:val="style92"/>
              <w:keepNext/>
              <w:spacing w:after="0" w:before="0"/>
              <w:contextualSpacing w:val="false"/>
              <w:rPr>
                <w:lang w:val="en-US"/>
              </w:rPr>
            </w:pPr>
            <w:r>
              <w:rPr>
                <w:lang w:val="en-US"/>
              </w:rPr>
              <w:t xml:space="preserve">Release Date </w:t>
            </w:r>
          </w:p>
        </w:tc>
        <w:tc>
          <w:tcPr>
            <w:tcW w:type="dxa" w:w="464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jc w:val="center"/>
              <w:rPr>
                <w:lang w:val="en-US"/>
              </w:rPr>
            </w:pPr>
            <w:r>
              <w:rPr>
                <w:lang w:val="en-US"/>
              </w:rPr>
              <w:t>Release Number</w:t>
            </w:r>
          </w:p>
        </w:tc>
      </w:tr>
      <w:tr>
        <w:trPr>
          <w:cantSplit w:val="true"/>
        </w:trPr>
        <w:tc>
          <w:tcPr>
            <w:tcW w:type="dxa" w:w="4783"/>
            <w:tcBorders>
              <w:top w:color="000001" w:space="0" w:sz="4" w:val="single"/>
              <w:left w:color="000001" w:space="0" w:sz="4" w:val="single"/>
              <w:bottom w:color="000001" w:space="0" w:sz="4" w:val="single"/>
              <w:right w:val="nil"/>
            </w:tcBorders>
            <w:shd w:fill="FFFFFF" w:val="clear"/>
            <w:tcMar>
              <w:left w:type="dxa" w:w="98"/>
            </w:tcMar>
          </w:tcPr>
          <w:p>
            <w:pPr>
              <w:pStyle w:val="style94"/>
              <w:jc w:val="center"/>
              <w:rPr/>
            </w:pPr>
            <w:r>
              <w:rPr>
                <w:lang w:val="en-US"/>
              </w:rPr>
              <w:t>05</w:t>
            </w:r>
            <w:r>
              <w:rPr/>
              <w:t>.</w:t>
            </w:r>
            <w:r>
              <w:rPr>
                <w:lang w:val="en-US"/>
              </w:rPr>
              <w:t>02</w:t>
            </w:r>
            <w:r>
              <w:rPr/>
              <w:t>.</w:t>
            </w:r>
            <w:r>
              <w:rPr>
                <w:lang w:val="en-US"/>
              </w:rPr>
              <w:t>2014</w:t>
            </w:r>
            <w:r>
              <w:rPr/>
              <w:t xml:space="preserve"> </w:t>
            </w:r>
          </w:p>
        </w:tc>
        <w:tc>
          <w:tcPr>
            <w:tcW w:type="dxa" w:w="464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94"/>
              <w:jc w:val="center"/>
              <w:rPr>
                <w:lang w:val="en-US"/>
              </w:rPr>
            </w:pPr>
            <w:r>
              <w:rPr>
                <w:lang w:val="en-US"/>
              </w:rPr>
              <w:t>Build Alpha</w:t>
            </w:r>
          </w:p>
        </w:tc>
      </w:tr>
    </w:tbl>
    <w:p>
      <w:pPr>
        <w:pStyle w:val="style1"/>
        <w:tabs>
          <w:tab w:leader="none" w:pos="360" w:val="left"/>
        </w:tabs>
        <w:rPr>
          <w:lang w:val="en-US"/>
        </w:rPr>
      </w:pPr>
      <w:bookmarkStart w:id="4" w:name="__RefHeading__4613_2041490419"/>
      <w:bookmarkStart w:id="5" w:name="_toc225"/>
      <w:bookmarkEnd w:id="4"/>
      <w:bookmarkEnd w:id="5"/>
      <w:r>
        <w:rPr>
          <w:lang w:val="en-US"/>
        </w:rPr>
        <w:t>3. Approval Information</w:t>
      </w:r>
    </w:p>
    <w:tbl>
      <w:tblPr>
        <w:jc w:val="left"/>
        <w:tblInd w:type="dxa" w:w="131"/>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4786"/>
        <w:gridCol w:w="4690"/>
      </w:tblGrid>
      <w:tr>
        <w:trPr>
          <w:cantSplit w:val="true"/>
        </w:trPr>
        <w:tc>
          <w:tcPr>
            <w:tcW w:type="dxa" w:w="4786"/>
            <w:tcBorders>
              <w:top w:color="000001" w:space="0" w:sz="4" w:val="single"/>
              <w:left w:color="000001" w:space="0" w:sz="4" w:val="single"/>
              <w:bottom w:color="000001" w:space="0" w:sz="4" w:val="single"/>
              <w:right w:val="nil"/>
            </w:tcBorders>
            <w:shd w:fill="FFFFFF" w:val="clear"/>
            <w:tcMar>
              <w:left w:type="dxa" w:w="98"/>
            </w:tcMar>
          </w:tcPr>
          <w:p>
            <w:pPr>
              <w:pStyle w:val="style0"/>
              <w:rPr>
                <w:lang w:val="en-US"/>
              </w:rPr>
            </w:pPr>
            <w:r>
              <w:rPr>
                <w:lang w:val="en-US"/>
              </w:rPr>
              <w:t>Created/Changed by QA:</w:t>
            </w:r>
          </w:p>
        </w:tc>
        <w:tc>
          <w:tcPr>
            <w:tcW w:type="dxa" w:w="469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rPr>
                <w:lang w:val="en-US"/>
              </w:rPr>
            </w:pPr>
            <w:r>
              <w:rPr>
                <w:lang w:val="en-US"/>
              </w:rPr>
              <w:t>Andrew Najdenov</w:t>
            </w:r>
          </w:p>
        </w:tc>
      </w:tr>
      <w:tr>
        <w:trPr>
          <w:cantSplit w:val="true"/>
        </w:trPr>
        <w:tc>
          <w:tcPr>
            <w:tcW w:type="dxa" w:w="4786"/>
            <w:tcBorders>
              <w:top w:color="000001" w:space="0" w:sz="4" w:val="single"/>
              <w:left w:color="000001" w:space="0" w:sz="4" w:val="single"/>
              <w:bottom w:color="000001" w:space="0" w:sz="4" w:val="single"/>
              <w:right w:val="nil"/>
            </w:tcBorders>
            <w:shd w:fill="FFFFFF" w:val="clear"/>
            <w:tcMar>
              <w:left w:type="dxa" w:w="98"/>
            </w:tcMar>
          </w:tcPr>
          <w:p>
            <w:pPr>
              <w:pStyle w:val="style0"/>
              <w:rPr/>
            </w:pPr>
            <w:r>
              <w:rPr/>
              <w:t>Approved by PM:</w:t>
            </w:r>
          </w:p>
        </w:tc>
        <w:tc>
          <w:tcPr>
            <w:tcW w:type="dxa" w:w="4690"/>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rPr/>
            </w:pPr>
            <w:r>
              <w:rPr/>
            </w:r>
          </w:p>
        </w:tc>
      </w:tr>
    </w:tbl>
    <w:p>
      <w:pPr>
        <w:pStyle w:val="style0"/>
        <w:rPr/>
      </w:pPr>
      <w:r>
        <w:rPr/>
      </w:r>
    </w:p>
    <w:p>
      <w:pPr>
        <w:pStyle w:val="style1"/>
        <w:tabs>
          <w:tab w:leader="none" w:pos="360" w:val="left"/>
        </w:tabs>
        <w:rPr/>
      </w:pPr>
      <w:bookmarkStart w:id="6" w:name="__RefHeading__4615_2041490419"/>
      <w:bookmarkStart w:id="7" w:name="OLE_LINK2"/>
      <w:bookmarkStart w:id="8" w:name="_toc241"/>
      <w:bookmarkEnd w:id="6"/>
      <w:bookmarkEnd w:id="7"/>
      <w:bookmarkEnd w:id="8"/>
      <w:r>
        <w:rPr>
          <w:lang w:val="en-US"/>
        </w:rPr>
        <w:t xml:space="preserve">4. </w:t>
      </w:r>
      <w:r>
        <w:rPr/>
        <w:t>Test Schedule and Milestones</w:t>
      </w:r>
    </w:p>
    <w:p>
      <w:pPr>
        <w:pStyle w:val="style110"/>
        <w:rPr>
          <w:color w:val="000000"/>
        </w:rPr>
      </w:pPr>
      <w:r>
        <w:rPr>
          <w:color w:val="000000"/>
        </w:rPr>
      </w:r>
    </w:p>
    <w:tbl>
      <w:tblPr>
        <w:jc w:val="left"/>
        <w:tblInd w:type="dxa" w:w="131"/>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4244"/>
        <w:gridCol w:w="2696"/>
        <w:gridCol w:w="2573"/>
      </w:tblGrid>
      <w:tr>
        <w:trPr>
          <w:cantSplit w:val="true"/>
        </w:trPr>
        <w:tc>
          <w:tcPr>
            <w:tcW w:type="dxa" w:w="4244"/>
            <w:tcBorders>
              <w:top w:color="000001" w:space="0" w:sz="4" w:val="single"/>
              <w:left w:color="000001" w:space="0" w:sz="4" w:val="single"/>
              <w:bottom w:color="000001" w:space="0" w:sz="4" w:val="single"/>
              <w:right w:val="nil"/>
            </w:tcBorders>
            <w:shd w:fill="FFFFFF" w:val="clear"/>
            <w:tcMar>
              <w:left w:type="dxa" w:w="98"/>
            </w:tcMar>
          </w:tcPr>
          <w:p>
            <w:pPr>
              <w:pStyle w:val="style92"/>
              <w:keepNext/>
              <w:spacing w:after="0" w:before="0"/>
              <w:contextualSpacing w:val="false"/>
              <w:rPr>
                <w:b/>
                <w:lang w:val="en-US"/>
              </w:rPr>
            </w:pPr>
            <w:r>
              <w:rPr>
                <w:b/>
                <w:lang w:val="en-US"/>
              </w:rPr>
              <w:t>Phase</w:t>
            </w:r>
          </w:p>
        </w:tc>
        <w:tc>
          <w:tcPr>
            <w:tcW w:type="dxa" w:w="269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b/>
                <w:lang w:val="en-US"/>
              </w:rPr>
            </w:pPr>
            <w:r>
              <w:rPr>
                <w:b/>
                <w:lang w:val="en-US"/>
              </w:rPr>
              <w:t>Start Date</w:t>
            </w:r>
          </w:p>
        </w:tc>
        <w:tc>
          <w:tcPr>
            <w:tcW w:type="dxa" w:w="257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jc w:val="center"/>
              <w:rPr>
                <w:b/>
                <w:lang w:val="en-US"/>
              </w:rPr>
            </w:pPr>
            <w:r>
              <w:rPr>
                <w:b/>
                <w:lang w:val="en-US"/>
              </w:rPr>
              <w:t>End Date</w:t>
            </w:r>
          </w:p>
        </w:tc>
      </w:tr>
      <w:tr>
        <w:trPr>
          <w:cantSplit w:val="true"/>
        </w:trPr>
        <w:tc>
          <w:tcPr>
            <w:tcW w:type="dxa" w:w="4244"/>
            <w:tcBorders>
              <w:top w:color="000001" w:space="0" w:sz="4" w:val="single"/>
              <w:left w:color="000001" w:space="0" w:sz="4" w:val="single"/>
              <w:bottom w:color="000001" w:space="0" w:sz="4" w:val="single"/>
              <w:right w:val="nil"/>
            </w:tcBorders>
            <w:shd w:fill="FFFFFF" w:val="clear"/>
            <w:tcMar>
              <w:left w:type="dxa" w:w="98"/>
            </w:tcMar>
          </w:tcPr>
          <w:p>
            <w:pPr>
              <w:pStyle w:val="style94"/>
              <w:rPr>
                <w:lang w:val="en-US"/>
              </w:rPr>
            </w:pPr>
            <w:r>
              <w:rPr>
                <w:lang w:val="en-US"/>
              </w:rPr>
              <w:t>Create test set</w:t>
            </w:r>
          </w:p>
        </w:tc>
        <w:tc>
          <w:tcPr>
            <w:tcW w:type="dxa" w:w="2696"/>
            <w:tcBorders>
              <w:top w:color="000001" w:space="0" w:sz="4" w:val="single"/>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lang w:val="en-US"/>
              </w:rPr>
            </w:pPr>
            <w:r>
              <w:rPr>
                <w:lang w:val="en-US"/>
              </w:rPr>
              <w:t>2013-Nov-27</w:t>
            </w:r>
          </w:p>
        </w:tc>
        <w:tc>
          <w:tcPr>
            <w:tcW w:type="dxa" w:w="2573"/>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lang w:val="en-US"/>
              </w:rPr>
            </w:pPr>
            <w:r>
              <w:rPr>
                <w:lang w:val="en-US"/>
              </w:rPr>
              <w:t>2013-Dec-06</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left"/>
              <w:rPr>
                <w:lang w:val="en-US"/>
              </w:rPr>
            </w:pPr>
            <w:r>
              <w:rPr>
                <w:lang w:val="en-US"/>
              </w:rPr>
              <w:t>Elaboration test set</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lang w:val="en-US"/>
              </w:rPr>
            </w:pPr>
            <w:r>
              <w:rPr>
                <w:lang w:val="en-US"/>
              </w:rPr>
              <w:t>2013-Dec-09</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lang w:val="en-US"/>
              </w:rPr>
            </w:pPr>
            <w:r>
              <w:rPr>
                <w:lang w:val="en-US"/>
              </w:rPr>
              <w:t>2013-Dec-11</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94"/>
              <w:rPr>
                <w:lang w:val="en-US"/>
              </w:rPr>
            </w:pPr>
            <w:r>
              <w:rPr>
                <w:lang w:val="en-US"/>
              </w:rPr>
              <w:t>Feature tests and case regression in the scope of V0.1.</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lang w:val="en-US"/>
              </w:rPr>
            </w:pPr>
            <w:r>
              <w:rPr>
                <w:lang w:val="en-US"/>
              </w:rPr>
              <w:t>2013-Dec-12</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lang w:val="en-US"/>
              </w:rPr>
            </w:pPr>
            <w:r>
              <w:rPr>
                <w:lang w:val="en-US"/>
              </w:rPr>
              <w:t>2013-Dec-12</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0"/>
              <w:rPr>
                <w:lang w:val="en-US"/>
              </w:rPr>
            </w:pPr>
            <w:r>
              <w:rPr>
                <w:lang w:val="en-US"/>
              </w:rPr>
              <w:t>Bug fixing/verification_regression, Ad-hoc testing of V 0.1. Integration testing. Compatibility testing.</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lang w:val="en-US"/>
              </w:rPr>
            </w:pPr>
            <w:r>
              <w:rPr>
                <w:lang w:val="en-US"/>
              </w:rPr>
              <w:t>2013-Dec-13</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lang w:val="en-US"/>
              </w:rPr>
            </w:pPr>
            <w:r>
              <w:rPr>
                <w:lang w:val="en-US"/>
              </w:rPr>
              <w:t>2013-Dec-18</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94"/>
              <w:rPr>
                <w:lang w:val="en-US"/>
              </w:rPr>
            </w:pPr>
            <w:r>
              <w:rPr>
                <w:lang w:val="en-US"/>
              </w:rPr>
              <w:t>Feature tests and case regression in the scope of V 0.2.</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pPr>
            <w:r>
              <w:rPr/>
              <w:t>2013-Dec-19</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pPr>
            <w:r>
              <w:rPr/>
              <w:t>2013-Dec-19</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0"/>
              <w:rPr>
                <w:lang w:val="en-US"/>
              </w:rPr>
            </w:pPr>
            <w:r>
              <w:rPr>
                <w:lang w:val="en-US"/>
              </w:rPr>
              <w:t>Bug fixing/verification_regression, Ad-hoc testing of V 0.2. Integration testing. Compatibility testing.</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pPr>
            <w:r>
              <w:rPr/>
              <w:t>2013-Dec-20</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pPr>
            <w:r>
              <w:rPr/>
              <w:t>2014-Jan-12</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94"/>
              <w:rPr>
                <w:lang w:val="en-US"/>
              </w:rPr>
            </w:pPr>
            <w:r>
              <w:rPr>
                <w:lang w:val="en-US"/>
              </w:rPr>
              <w:t>Feature tests and case regression in the scope of V 0.3.</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pPr>
            <w:r>
              <w:rPr/>
              <w:t>2014-Jan-13</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pPr>
            <w:r>
              <w:rPr/>
              <w:t>2014-Jan-13</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0"/>
              <w:rPr>
                <w:lang w:val="en-US"/>
              </w:rPr>
            </w:pPr>
            <w:r>
              <w:rPr>
                <w:lang w:val="en-US"/>
              </w:rPr>
              <w:t>Bug fixing/verification_regression, Ad-hoc testing of V 0.3. Integration testing. Compatibility testing.</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pPr>
            <w:r>
              <w:rPr/>
              <w:t>2014-Jan-14</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pPr>
            <w:r>
              <w:rPr/>
              <w:t>2014-Jan-29</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94"/>
              <w:rPr>
                <w:lang w:val="en-US"/>
              </w:rPr>
            </w:pPr>
            <w:r>
              <w:rPr>
                <w:lang w:val="en-US"/>
              </w:rPr>
              <w:t>Feature tests and case regression in the scope of V 0.4.</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pPr>
            <w:r>
              <w:rPr/>
              <w:t>2014-Jan-30</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pPr>
            <w:r>
              <w:rPr/>
              <w:t>2014-Jan-30</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0"/>
              <w:rPr>
                <w:lang w:val="en-US"/>
              </w:rPr>
            </w:pPr>
            <w:r>
              <w:rPr>
                <w:lang w:val="en-US"/>
              </w:rPr>
              <w:t>Bug fixing/verification_regression, Ad-hoc testing of V 0.4. Integration testing. Compatibility testing.</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pPr>
            <w:r>
              <w:rPr/>
              <w:t>2014-Jan-31</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pPr>
            <w:r>
              <w:rPr/>
              <w:t>2014-Feb-02</w:t>
            </w:r>
          </w:p>
        </w:tc>
      </w:tr>
      <w:tr>
        <w:trPr>
          <w:cantSplit w:val="true"/>
        </w:trPr>
        <w:tc>
          <w:tcPr>
            <w:tcW w:type="dxa" w:w="4244"/>
            <w:tcBorders>
              <w:top w:val="nil"/>
              <w:left w:color="000001" w:space="0" w:sz="4" w:val="single"/>
              <w:bottom w:color="000001" w:space="0" w:sz="4" w:val="single"/>
              <w:right w:val="nil"/>
            </w:tcBorders>
            <w:shd w:fill="FFFFFF" w:val="clear"/>
            <w:tcMar>
              <w:left w:type="dxa" w:w="98"/>
            </w:tcMar>
          </w:tcPr>
          <w:p>
            <w:pPr>
              <w:pStyle w:val="style94"/>
              <w:rPr>
                <w:lang w:val="en-US"/>
              </w:rPr>
            </w:pPr>
            <w:r>
              <w:rPr>
                <w:lang w:val="en-US"/>
              </w:rPr>
              <w:t>Feature tests and case regression in the scope of Release candidate.</w:t>
            </w:r>
          </w:p>
        </w:tc>
        <w:tc>
          <w:tcPr>
            <w:tcW w:type="dxa" w:w="2696"/>
            <w:tcBorders>
              <w:top w:val="nil"/>
              <w:left w:color="000001" w:space="0" w:sz="4" w:val="single"/>
              <w:bottom w:color="000001" w:space="0" w:sz="4" w:val="single"/>
              <w:right w:val="nil"/>
            </w:tcBorders>
            <w:shd w:fill="FFFFFF" w:val="clear"/>
            <w:tcMar>
              <w:left w:type="dxa" w:w="98"/>
            </w:tcMar>
          </w:tcPr>
          <w:p>
            <w:pPr>
              <w:pStyle w:val="style104"/>
              <w:spacing w:after="60" w:before="60"/>
              <w:contextualSpacing w:val="false"/>
              <w:jc w:val="center"/>
              <w:rPr/>
            </w:pPr>
            <w:r>
              <w:rPr/>
              <w:t>2014-Feb-03</w:t>
            </w:r>
          </w:p>
        </w:tc>
        <w:tc>
          <w:tcPr>
            <w:tcW w:type="dxa" w:w="2573"/>
            <w:tcBorders>
              <w:top w:val="nil"/>
              <w:left w:color="000001" w:space="0" w:sz="4" w:val="single"/>
              <w:bottom w:color="000001" w:space="0" w:sz="4" w:val="single"/>
              <w:right w:color="000001" w:space="0" w:sz="4" w:val="single"/>
            </w:tcBorders>
            <w:shd w:fill="FFFFFF" w:val="clear"/>
            <w:tcMar>
              <w:left w:type="dxa" w:w="98"/>
            </w:tcMar>
          </w:tcPr>
          <w:p>
            <w:pPr>
              <w:pStyle w:val="style104"/>
              <w:spacing w:after="60" w:before="60"/>
              <w:contextualSpacing w:val="false"/>
              <w:jc w:val="center"/>
              <w:rPr/>
            </w:pPr>
            <w:r>
              <w:rPr/>
              <w:t>2014-Feb-05</w:t>
            </w:r>
          </w:p>
        </w:tc>
      </w:tr>
    </w:tbl>
    <w:p>
      <w:pPr>
        <w:pStyle w:val="style1"/>
        <w:tabs>
          <w:tab w:leader="none" w:pos="360" w:val="left"/>
        </w:tabs>
        <w:rPr>
          <w:lang w:val="en-US"/>
        </w:rPr>
      </w:pPr>
      <w:bookmarkStart w:id="9" w:name="__RefHeading__4617_2041490419"/>
      <w:bookmarkEnd w:id="9"/>
      <w:r>
        <w:rPr>
          <w:lang w:val="en-US"/>
        </w:rPr>
        <w:t>5. Test Scope</w:t>
      </w:r>
    </w:p>
    <w:p>
      <w:pPr>
        <w:pStyle w:val="style1"/>
        <w:tabs>
          <w:tab w:leader="none" w:pos="360" w:val="left"/>
        </w:tabs>
        <w:rPr>
          <w:lang w:val="en-US"/>
        </w:rPr>
      </w:pPr>
      <w:r>
        <w:rPr>
          <w:lang w:val="en-US"/>
        </w:rPr>
        <w:t>5.1 Home page - Landing page - (V 0.1)</w:t>
        <w:br/>
        <w:br/>
      </w:r>
      <w:r>
        <w:rPr>
          <w:sz w:val="24"/>
          <w:szCs w:val="24"/>
          <w:lang w:val="en-US"/>
        </w:rPr>
        <w:t>New features to be tested in V0.1:</w:t>
      </w:r>
      <w:r>
        <w:rPr>
          <w:lang w:val="en-US"/>
        </w:rPr>
        <w:br/>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Home page (Landing page)</w:t>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Login</w:t>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Registration</w:t>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Footer</w:t>
      </w:r>
    </w:p>
    <w:p>
      <w:pPr>
        <w:pStyle w:val="style1"/>
        <w:tabs>
          <w:tab w:leader="none" w:pos="360" w:val="left"/>
        </w:tabs>
        <w:rPr>
          <w:b w:val="false"/>
          <w:bCs w:val="false"/>
          <w:sz w:val="24"/>
          <w:szCs w:val="24"/>
          <w:lang w:val="en-US"/>
        </w:rPr>
      </w:pPr>
      <w:r>
        <w:rPr>
          <w:sz w:val="24"/>
          <w:szCs w:val="24"/>
          <w:lang w:val="en-US"/>
        </w:rPr>
        <w:br/>
        <w:t>Main functionality and previous features to be tested:</w:t>
        <w:br/>
        <w:br/>
      </w:r>
      <w:r>
        <w:rPr>
          <w:b w:val="false"/>
          <w:bCs w:val="false"/>
          <w:sz w:val="24"/>
          <w:szCs w:val="24"/>
          <w:lang w:val="en-US"/>
        </w:rPr>
        <w:t>Login and registration function should be tested here. Redirection from all links should be tested also.</w:t>
        <w:br/>
        <w:br/>
      </w:r>
      <w:r>
        <w:rPr>
          <w:b/>
          <w:bCs/>
          <w:sz w:val="24"/>
          <w:szCs w:val="24"/>
          <w:lang w:val="en-US"/>
        </w:rPr>
        <w:t>Features not to be tested:</w:t>
        <w:br/>
        <w:br/>
      </w:r>
      <w:r>
        <w:rPr>
          <w:b w:val="false"/>
          <w:bCs w:val="false"/>
          <w:sz w:val="24"/>
          <w:szCs w:val="24"/>
          <w:lang w:val="en-US"/>
        </w:rPr>
        <w:t>All the features and functionality that are not listed above will not be tested.</w:t>
      </w:r>
    </w:p>
    <w:p>
      <w:pPr>
        <w:pStyle w:val="style1"/>
        <w:tabs>
          <w:tab w:leader="none" w:pos="360" w:val="left"/>
        </w:tabs>
        <w:rPr>
          <w:sz w:val="24"/>
          <w:szCs w:val="24"/>
          <w:lang w:val="en-US"/>
        </w:rPr>
      </w:pPr>
      <w:r>
        <w:rPr>
          <w:sz w:val="24"/>
          <w:szCs w:val="24"/>
          <w:lang w:val="en-US"/>
        </w:rPr>
        <w:br/>
      </w:r>
      <w:r>
        <w:rPr>
          <w:sz w:val="32"/>
          <w:szCs w:val="32"/>
          <w:lang w:val="en-US"/>
        </w:rPr>
        <w:t>5.2.</w:t>
      </w:r>
      <w:r>
        <w:rPr>
          <w:lang w:val="en-US"/>
        </w:rPr>
        <w:t xml:space="preserve"> Home page – Personal Home page (V 0.2)</w:t>
        <w:br/>
        <w:br/>
      </w:r>
      <w:r>
        <w:rPr>
          <w:sz w:val="24"/>
          <w:szCs w:val="24"/>
          <w:lang w:val="en-US"/>
        </w:rPr>
        <w:t>New features to be tested in V0.2:</w:t>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View of Home page (Personal)</w:t>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View of 'My account</w:t>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Edit picture on 'My account'</w:t>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Add contacts (manually via e-mail)</w:t>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Invitation</w:t>
      </w:r>
    </w:p>
    <w:p>
      <w:pPr>
        <w:pStyle w:val="style1"/>
        <w:numPr>
          <w:ilvl w:val="0"/>
          <w:numId w:val="5"/>
        </w:numPr>
        <w:tabs>
          <w:tab w:leader="none" w:pos="360" w:val="left"/>
        </w:tabs>
        <w:rPr>
          <w:b w:val="false"/>
          <w:bCs w:val="false"/>
          <w:sz w:val="24"/>
          <w:szCs w:val="24"/>
          <w:lang w:val="en-US"/>
        </w:rPr>
      </w:pPr>
      <w:r>
        <w:rPr>
          <w:b w:val="false"/>
          <w:bCs w:val="false"/>
          <w:sz w:val="24"/>
          <w:szCs w:val="24"/>
          <w:lang w:val="en-US"/>
        </w:rPr>
        <w:t>Setup a friendship</w:t>
      </w:r>
    </w:p>
    <w:p>
      <w:pPr>
        <w:pStyle w:val="style1"/>
        <w:tabs>
          <w:tab w:leader="none" w:pos="360" w:val="left"/>
        </w:tabs>
        <w:rPr>
          <w:b/>
          <w:bCs/>
          <w:sz w:val="24"/>
          <w:szCs w:val="24"/>
          <w:lang w:val="en-US"/>
        </w:rPr>
      </w:pPr>
      <w:r>
        <w:rPr>
          <w:b w:val="false"/>
          <w:bCs w:val="false"/>
          <w:sz w:val="24"/>
          <w:szCs w:val="24"/>
          <w:lang w:val="en-US"/>
        </w:rPr>
        <w:br/>
        <w:br/>
      </w:r>
      <w:r>
        <w:rPr>
          <w:b/>
          <w:bCs/>
          <w:sz w:val="24"/>
          <w:szCs w:val="24"/>
          <w:lang w:val="en-US"/>
        </w:rPr>
        <w:t>Main functionality and previous features to be tested:</w:t>
      </w:r>
    </w:p>
    <w:p>
      <w:pPr>
        <w:pStyle w:val="style1"/>
        <w:tabs>
          <w:tab w:leader="none" w:pos="360" w:val="left"/>
        </w:tabs>
        <w:rPr>
          <w:b w:val="false"/>
          <w:bCs w:val="false"/>
          <w:sz w:val="24"/>
          <w:szCs w:val="24"/>
          <w:lang w:val="en-US"/>
        </w:rPr>
      </w:pPr>
      <w:r>
        <w:rPr>
          <w:b w:val="false"/>
          <w:bCs w:val="false"/>
          <w:sz w:val="24"/>
          <w:szCs w:val="24"/>
          <w:lang w:val="en-US"/>
        </w:rPr>
        <w:t>All new functionality which will be implemented in this build should be tested. In additional redirecting to the Home page (Personal) after or authorization should be tested also.</w:t>
      </w:r>
    </w:p>
    <w:p>
      <w:pPr>
        <w:pStyle w:val="style1"/>
        <w:tabs>
          <w:tab w:leader="none" w:pos="360" w:val="left"/>
        </w:tabs>
        <w:rPr>
          <w:b/>
          <w:bCs/>
          <w:sz w:val="24"/>
          <w:szCs w:val="24"/>
          <w:lang w:val="en-US"/>
        </w:rPr>
      </w:pPr>
      <w:r>
        <w:rPr>
          <w:b/>
          <w:bCs/>
          <w:sz w:val="24"/>
          <w:szCs w:val="24"/>
          <w:lang w:val="en-US"/>
        </w:rPr>
        <w:t>Features not to be tested:</w:t>
      </w:r>
    </w:p>
    <w:p>
      <w:pPr>
        <w:pStyle w:val="style1"/>
        <w:tabs>
          <w:tab w:leader="none" w:pos="360" w:val="left"/>
        </w:tabs>
        <w:rPr>
          <w:sz w:val="24"/>
          <w:szCs w:val="24"/>
          <w:lang w:val="en-US"/>
        </w:rPr>
      </w:pPr>
      <w:r>
        <w:rPr>
          <w:b w:val="false"/>
          <w:bCs w:val="false"/>
          <w:sz w:val="24"/>
          <w:szCs w:val="24"/>
          <w:lang w:val="en-US"/>
        </w:rPr>
        <w:t>All the features and functionality that are not in scope V 0.1 and V. 0.2 will not be tested.</w:t>
      </w:r>
      <w:r>
        <w:rPr>
          <w:sz w:val="24"/>
          <w:szCs w:val="24"/>
          <w:lang w:val="en-US"/>
        </w:rPr>
        <w:br/>
      </w:r>
    </w:p>
    <w:p>
      <w:pPr>
        <w:pStyle w:val="style1"/>
        <w:tabs>
          <w:tab w:leader="none" w:pos="360" w:val="left"/>
        </w:tabs>
        <w:rPr>
          <w:sz w:val="24"/>
          <w:szCs w:val="24"/>
          <w:lang w:val="en-US"/>
        </w:rPr>
      </w:pPr>
      <w:r>
        <w:rPr>
          <w:lang w:val="en-US"/>
        </w:rPr>
        <w:t>5.3 Multimedia Vault (V 0.3)</w:t>
        <w:br/>
        <w:br/>
      </w:r>
      <w:r>
        <w:rPr>
          <w:sz w:val="24"/>
          <w:szCs w:val="24"/>
          <w:lang w:val="en-US"/>
        </w:rPr>
        <w:t>New features to be tested in V0.3:</w:t>
      </w:r>
    </w:p>
    <w:p>
      <w:pPr>
        <w:pStyle w:val="style1"/>
        <w:numPr>
          <w:ilvl w:val="0"/>
          <w:numId w:val="6"/>
        </w:numPr>
        <w:tabs>
          <w:tab w:leader="none" w:pos="360" w:val="left"/>
        </w:tabs>
        <w:rPr>
          <w:b w:val="false"/>
          <w:bCs w:val="false"/>
          <w:sz w:val="24"/>
          <w:szCs w:val="24"/>
          <w:lang w:val="en-US"/>
        </w:rPr>
      </w:pPr>
      <w:r>
        <w:rPr>
          <w:b w:val="false"/>
          <w:bCs w:val="false"/>
          <w:sz w:val="24"/>
          <w:szCs w:val="24"/>
          <w:lang w:val="en-US"/>
        </w:rPr>
        <w:t>Picasa like visual basis picture implementation</w:t>
      </w:r>
    </w:p>
    <w:p>
      <w:pPr>
        <w:pStyle w:val="style1"/>
        <w:numPr>
          <w:ilvl w:val="0"/>
          <w:numId w:val="6"/>
        </w:numPr>
        <w:tabs>
          <w:tab w:leader="none" w:pos="360" w:val="left"/>
        </w:tabs>
        <w:rPr>
          <w:b w:val="false"/>
          <w:bCs w:val="false"/>
          <w:sz w:val="24"/>
          <w:szCs w:val="24"/>
          <w:lang w:val="en-US"/>
        </w:rPr>
      </w:pPr>
      <w:r>
        <w:rPr>
          <w:b w:val="false"/>
          <w:bCs w:val="false"/>
          <w:sz w:val="24"/>
          <w:szCs w:val="24"/>
          <w:lang w:val="en-US"/>
        </w:rPr>
        <w:t>Dynamic information</w:t>
      </w:r>
    </w:p>
    <w:p>
      <w:pPr>
        <w:pStyle w:val="style1"/>
        <w:numPr>
          <w:ilvl w:val="0"/>
          <w:numId w:val="6"/>
        </w:numPr>
        <w:tabs>
          <w:tab w:leader="none" w:pos="360" w:val="left"/>
        </w:tabs>
        <w:rPr>
          <w:b w:val="false"/>
          <w:bCs w:val="false"/>
          <w:sz w:val="24"/>
          <w:szCs w:val="24"/>
          <w:lang w:val="en-US"/>
        </w:rPr>
      </w:pPr>
      <w:r>
        <w:rPr>
          <w:b w:val="false"/>
          <w:bCs w:val="false"/>
          <w:sz w:val="24"/>
          <w:szCs w:val="24"/>
          <w:lang w:val="en-US"/>
        </w:rPr>
        <w:t>Import picture wizard (existed/new folder)</w:t>
      </w:r>
    </w:p>
    <w:p>
      <w:pPr>
        <w:pStyle w:val="style1"/>
        <w:numPr>
          <w:ilvl w:val="0"/>
          <w:numId w:val="6"/>
        </w:numPr>
        <w:tabs>
          <w:tab w:leader="none" w:pos="360" w:val="left"/>
        </w:tabs>
        <w:rPr>
          <w:b w:val="false"/>
          <w:bCs w:val="false"/>
          <w:sz w:val="24"/>
          <w:szCs w:val="24"/>
          <w:lang w:val="en-US"/>
        </w:rPr>
      </w:pPr>
      <w:r>
        <w:rPr>
          <w:b w:val="false"/>
          <w:bCs w:val="false"/>
          <w:sz w:val="24"/>
          <w:szCs w:val="24"/>
          <w:lang w:val="en-US"/>
        </w:rPr>
        <w:t>Creating new album page while importing the pictures</w:t>
      </w:r>
    </w:p>
    <w:p>
      <w:pPr>
        <w:pStyle w:val="style1"/>
        <w:numPr>
          <w:ilvl w:val="0"/>
          <w:numId w:val="6"/>
        </w:numPr>
        <w:tabs>
          <w:tab w:leader="none" w:pos="360" w:val="left"/>
        </w:tabs>
        <w:rPr>
          <w:b w:val="false"/>
          <w:bCs w:val="false"/>
          <w:sz w:val="24"/>
          <w:szCs w:val="24"/>
          <w:lang w:val="en-US"/>
        </w:rPr>
      </w:pPr>
      <w:r>
        <w:rPr>
          <w:b w:val="false"/>
          <w:bCs w:val="false"/>
          <w:sz w:val="24"/>
          <w:szCs w:val="24"/>
          <w:lang w:val="en-US"/>
        </w:rPr>
        <w:t xml:space="preserve">Rename a picture(s) </w:t>
      </w:r>
    </w:p>
    <w:p>
      <w:pPr>
        <w:pStyle w:val="style1"/>
        <w:numPr>
          <w:ilvl w:val="0"/>
          <w:numId w:val="6"/>
        </w:numPr>
        <w:tabs>
          <w:tab w:leader="none" w:pos="360" w:val="left"/>
        </w:tabs>
        <w:rPr>
          <w:b w:val="false"/>
          <w:bCs w:val="false"/>
          <w:sz w:val="24"/>
          <w:szCs w:val="24"/>
          <w:lang w:val="en-US"/>
        </w:rPr>
      </w:pPr>
      <w:r>
        <w:rPr>
          <w:b w:val="false"/>
          <w:bCs w:val="false"/>
          <w:sz w:val="24"/>
          <w:szCs w:val="24"/>
          <w:lang w:val="en-US"/>
        </w:rPr>
        <w:t>Move selected file(s) to another folder</w:t>
      </w:r>
    </w:p>
    <w:p>
      <w:pPr>
        <w:pStyle w:val="style1"/>
        <w:numPr>
          <w:ilvl w:val="0"/>
          <w:numId w:val="6"/>
        </w:numPr>
        <w:tabs>
          <w:tab w:leader="none" w:pos="360" w:val="left"/>
        </w:tabs>
        <w:rPr>
          <w:b w:val="false"/>
          <w:bCs w:val="false"/>
          <w:sz w:val="24"/>
          <w:szCs w:val="24"/>
          <w:lang w:val="en-US"/>
        </w:rPr>
      </w:pPr>
      <w:r>
        <w:rPr>
          <w:b w:val="false"/>
          <w:bCs w:val="false"/>
          <w:sz w:val="24"/>
          <w:szCs w:val="24"/>
          <w:lang w:val="en-US"/>
        </w:rPr>
        <w:t>Edit folder properties</w:t>
      </w:r>
    </w:p>
    <w:p>
      <w:pPr>
        <w:pStyle w:val="style1"/>
        <w:numPr>
          <w:ilvl w:val="0"/>
          <w:numId w:val="6"/>
        </w:numPr>
        <w:tabs>
          <w:tab w:leader="none" w:pos="360" w:val="left"/>
        </w:tabs>
        <w:rPr>
          <w:b w:val="false"/>
          <w:bCs w:val="false"/>
          <w:sz w:val="24"/>
          <w:szCs w:val="24"/>
          <w:lang w:val="en-US"/>
        </w:rPr>
      </w:pPr>
      <w:r>
        <w:rPr>
          <w:b w:val="false"/>
          <w:bCs w:val="false"/>
          <w:sz w:val="24"/>
          <w:szCs w:val="24"/>
          <w:lang w:val="en-US"/>
        </w:rPr>
        <w:t>Edit picture descriptions</w:t>
      </w:r>
    </w:p>
    <w:p>
      <w:pPr>
        <w:pStyle w:val="style0"/>
        <w:numPr>
          <w:ilvl w:val="0"/>
          <w:numId w:val="6"/>
        </w:numPr>
        <w:tabs>
          <w:tab w:leader="none" w:pos="360" w:val="left"/>
        </w:tabs>
        <w:rPr>
          <w:b w:val="false"/>
          <w:bCs w:val="false"/>
          <w:i w:val="false"/>
          <w:strike w:val="false"/>
          <w:dstrike w:val="false"/>
          <w:outline w:val="false"/>
          <w:shadow w:val="false"/>
          <w:sz w:val="24"/>
          <w:szCs w:val="24"/>
          <w:u w:val="none"/>
          <w:em w:val="none"/>
          <w:lang w:val="en-US"/>
        </w:rPr>
      </w:pPr>
      <w:r>
        <w:rPr>
          <w:b w:val="false"/>
          <w:bCs w:val="false"/>
          <w:i w:val="false"/>
          <w:strike w:val="false"/>
          <w:dstrike w:val="false"/>
          <w:outline w:val="false"/>
          <w:shadow w:val="false"/>
          <w:sz w:val="24"/>
          <w:szCs w:val="24"/>
          <w:u w:val="none"/>
          <w:em w:val="none"/>
          <w:lang w:val="en-US"/>
        </w:rPr>
        <w:t>TempShare/email share</w:t>
      </w:r>
    </w:p>
    <w:p>
      <w:pPr>
        <w:pStyle w:val="style0"/>
        <w:numPr>
          <w:ilvl w:val="0"/>
          <w:numId w:val="6"/>
        </w:numPr>
        <w:tabs>
          <w:tab w:leader="none" w:pos="360" w:val="left"/>
        </w:tabs>
        <w:rPr>
          <w:b w:val="false"/>
          <w:bCs w:val="false"/>
          <w:i w:val="false"/>
          <w:strike w:val="false"/>
          <w:dstrike w:val="false"/>
          <w:outline w:val="false"/>
          <w:shadow w:val="false"/>
          <w:sz w:val="24"/>
          <w:szCs w:val="24"/>
          <w:u w:val="none"/>
          <w:em w:val="none"/>
          <w:lang w:val="en-US"/>
        </w:rPr>
      </w:pPr>
      <w:r>
        <w:rPr>
          <w:b w:val="false"/>
          <w:bCs w:val="false"/>
          <w:i w:val="false"/>
          <w:strike w:val="false"/>
          <w:dstrike w:val="false"/>
          <w:outline w:val="false"/>
          <w:shadow w:val="false"/>
          <w:sz w:val="24"/>
          <w:szCs w:val="24"/>
          <w:u w:val="none"/>
          <w:em w:val="none"/>
          <w:lang w:val="en-US"/>
        </w:rPr>
        <w:t>Add/remove folder</w:t>
      </w:r>
    </w:p>
    <w:p>
      <w:pPr>
        <w:pStyle w:val="style0"/>
        <w:tabs>
          <w:tab w:leader="none" w:pos="360" w:val="left"/>
        </w:tabs>
        <w:rPr>
          <w:lang w:val="en-US"/>
        </w:rPr>
      </w:pPr>
      <w:r>
        <w:rPr>
          <w:lang w:val="en-US"/>
        </w:rPr>
      </w:r>
    </w:p>
    <w:p>
      <w:pPr>
        <w:pStyle w:val="style0"/>
        <w:tabs>
          <w:tab w:leader="none" w:pos="360" w:val="left"/>
        </w:tabs>
        <w:rPr>
          <w:b/>
          <w:bCs/>
          <w:sz w:val="24"/>
          <w:szCs w:val="24"/>
          <w:lang w:val="en-US"/>
        </w:rPr>
      </w:pPr>
      <w:r>
        <w:rPr>
          <w:b/>
          <w:bCs/>
          <w:sz w:val="24"/>
          <w:szCs w:val="24"/>
          <w:lang w:val="en-US"/>
        </w:rPr>
        <w:t>Main functionality and previous features to be tested:</w:t>
      </w:r>
    </w:p>
    <w:p>
      <w:pPr>
        <w:pStyle w:val="style0"/>
        <w:tabs>
          <w:tab w:leader="none" w:pos="360" w:val="left"/>
        </w:tabs>
        <w:rPr>
          <w:lang w:val="en-US"/>
        </w:rPr>
      </w:pPr>
      <w:r>
        <w:rPr>
          <w:lang w:val="en-US"/>
        </w:rPr>
      </w:r>
    </w:p>
    <w:p>
      <w:pPr>
        <w:pStyle w:val="style0"/>
        <w:tabs>
          <w:tab w:leader="none" w:pos="360" w:val="left"/>
        </w:tabs>
        <w:rPr>
          <w:b w:val="false"/>
          <w:bCs w:val="false"/>
          <w:sz w:val="24"/>
          <w:szCs w:val="24"/>
          <w:lang w:val="en-US"/>
        </w:rPr>
      </w:pPr>
      <w:r>
        <w:rPr>
          <w:b w:val="false"/>
          <w:bCs w:val="false"/>
          <w:sz w:val="24"/>
          <w:szCs w:val="24"/>
          <w:lang w:val="en-US"/>
        </w:rPr>
        <w:t>All new functionality which will be implemented in this build should be tested. In additional navigation between modules which will be implemented in this build and with the modules which will be implemented in previous ones should be tested also.</w:t>
      </w:r>
    </w:p>
    <w:p>
      <w:pPr>
        <w:pStyle w:val="style0"/>
        <w:tabs>
          <w:tab w:leader="none" w:pos="360" w:val="left"/>
        </w:tabs>
        <w:rPr>
          <w:lang w:val="en-US"/>
        </w:rPr>
      </w:pPr>
      <w:r>
        <w:rPr>
          <w:lang w:val="en-US"/>
        </w:rPr>
      </w:r>
    </w:p>
    <w:p>
      <w:pPr>
        <w:pStyle w:val="style0"/>
        <w:tabs>
          <w:tab w:leader="none" w:pos="360" w:val="left"/>
        </w:tabs>
        <w:rPr>
          <w:b/>
          <w:bCs/>
          <w:sz w:val="24"/>
          <w:szCs w:val="24"/>
          <w:lang w:val="en-US"/>
        </w:rPr>
      </w:pPr>
      <w:r>
        <w:rPr>
          <w:b/>
          <w:bCs/>
          <w:sz w:val="24"/>
          <w:szCs w:val="24"/>
          <w:lang w:val="en-US"/>
        </w:rPr>
        <w:t>Features not to be tested:</w:t>
      </w:r>
    </w:p>
    <w:p>
      <w:pPr>
        <w:pStyle w:val="style0"/>
        <w:tabs>
          <w:tab w:leader="none" w:pos="360" w:val="left"/>
        </w:tabs>
        <w:rPr>
          <w:lang w:val="en-US"/>
        </w:rPr>
      </w:pPr>
      <w:r>
        <w:rPr>
          <w:lang w:val="en-US"/>
        </w:rPr>
      </w:r>
    </w:p>
    <w:p>
      <w:pPr>
        <w:pStyle w:val="style0"/>
        <w:tabs>
          <w:tab w:leader="none" w:pos="360" w:val="left"/>
        </w:tabs>
        <w:rPr>
          <w:b w:val="false"/>
          <w:bCs w:val="false"/>
          <w:sz w:val="24"/>
          <w:szCs w:val="24"/>
          <w:lang w:val="en-US"/>
        </w:rPr>
      </w:pPr>
      <w:r>
        <w:rPr>
          <w:b w:val="false"/>
          <w:bCs w:val="false"/>
          <w:sz w:val="24"/>
          <w:szCs w:val="24"/>
          <w:lang w:val="en-US"/>
        </w:rPr>
        <w:t>All the features and functionality that are not in scope V 0.1, V0.2 and V. 0.3will not be tested.</w:t>
      </w:r>
    </w:p>
    <w:p>
      <w:pPr>
        <w:pStyle w:val="style1"/>
        <w:tabs>
          <w:tab w:leader="none" w:pos="360" w:val="left"/>
        </w:tabs>
        <w:rPr>
          <w:lang w:val="en-US"/>
        </w:rPr>
      </w:pPr>
      <w:r>
        <w:rPr>
          <w:lang w:val="en-US"/>
        </w:rPr>
        <w:t>5.4 Life Album (</w:t>
      </w:r>
      <w:r>
        <w:rPr>
          <w:sz w:val="32"/>
          <w:szCs w:val="32"/>
          <w:lang w:val="en-US"/>
        </w:rPr>
        <w:t>V</w:t>
      </w:r>
      <w:r>
        <w:rPr>
          <w:lang w:val="en-US"/>
        </w:rPr>
        <w:t xml:space="preserve"> 0.4)</w:t>
      </w:r>
    </w:p>
    <w:p>
      <w:pPr>
        <w:pStyle w:val="style1"/>
        <w:tabs>
          <w:tab w:leader="none" w:pos="360" w:val="left"/>
        </w:tabs>
        <w:rPr>
          <w:sz w:val="24"/>
          <w:szCs w:val="24"/>
          <w:lang w:val="en-US"/>
        </w:rPr>
      </w:pPr>
      <w:r>
        <w:rPr>
          <w:sz w:val="24"/>
          <w:szCs w:val="24"/>
          <w:lang w:val="en-US"/>
        </w:rPr>
        <w:t>New features to be tested in V0.4:</w:t>
      </w:r>
    </w:p>
    <w:p>
      <w:pPr>
        <w:pStyle w:val="style1"/>
        <w:numPr>
          <w:ilvl w:val="0"/>
          <w:numId w:val="7"/>
        </w:numPr>
        <w:tabs>
          <w:tab w:leader="none" w:pos="360" w:val="left"/>
        </w:tabs>
        <w:rPr>
          <w:b w:val="false"/>
          <w:bCs w:val="false"/>
          <w:sz w:val="24"/>
          <w:szCs w:val="24"/>
          <w:lang w:val="en-US"/>
        </w:rPr>
      </w:pPr>
      <w:r>
        <w:rPr>
          <w:b w:val="false"/>
          <w:bCs w:val="false"/>
          <w:sz w:val="24"/>
          <w:szCs w:val="24"/>
          <w:lang w:val="en-US"/>
        </w:rPr>
        <w:t>Default user life album</w:t>
      </w:r>
    </w:p>
    <w:p>
      <w:pPr>
        <w:pStyle w:val="style1"/>
        <w:numPr>
          <w:ilvl w:val="0"/>
          <w:numId w:val="7"/>
        </w:numPr>
        <w:tabs>
          <w:tab w:leader="none" w:pos="360" w:val="left"/>
        </w:tabs>
        <w:rPr>
          <w:b w:val="false"/>
          <w:bCs w:val="false"/>
          <w:sz w:val="24"/>
          <w:szCs w:val="24"/>
          <w:lang w:val="en-US"/>
        </w:rPr>
      </w:pPr>
      <w:r>
        <w:rPr>
          <w:b w:val="false"/>
          <w:bCs w:val="false"/>
          <w:sz w:val="24"/>
          <w:szCs w:val="24"/>
          <w:lang w:val="en-US"/>
        </w:rPr>
        <w:t>Album summary</w:t>
      </w:r>
    </w:p>
    <w:p>
      <w:pPr>
        <w:pStyle w:val="style1"/>
        <w:numPr>
          <w:ilvl w:val="0"/>
          <w:numId w:val="7"/>
        </w:numPr>
        <w:tabs>
          <w:tab w:leader="none" w:pos="360" w:val="left"/>
        </w:tabs>
        <w:rPr>
          <w:b w:val="false"/>
          <w:bCs w:val="false"/>
          <w:sz w:val="24"/>
          <w:szCs w:val="24"/>
          <w:lang w:val="en-US"/>
        </w:rPr>
      </w:pPr>
      <w:r>
        <w:rPr>
          <w:b w:val="false"/>
          <w:bCs w:val="false"/>
          <w:sz w:val="24"/>
          <w:szCs w:val="24"/>
          <w:lang w:val="en-US"/>
        </w:rPr>
        <w:t>Page navigation</w:t>
      </w:r>
    </w:p>
    <w:p>
      <w:pPr>
        <w:pStyle w:val="style1"/>
        <w:numPr>
          <w:ilvl w:val="0"/>
          <w:numId w:val="7"/>
        </w:numPr>
        <w:tabs>
          <w:tab w:leader="none" w:pos="360" w:val="left"/>
        </w:tabs>
        <w:rPr>
          <w:b w:val="false"/>
          <w:bCs w:val="false"/>
          <w:sz w:val="24"/>
          <w:szCs w:val="24"/>
          <w:lang w:val="en-US"/>
        </w:rPr>
      </w:pPr>
      <w:r>
        <w:rPr>
          <w:b w:val="false"/>
          <w:bCs w:val="false"/>
          <w:sz w:val="24"/>
          <w:szCs w:val="24"/>
          <w:lang w:val="en-US"/>
        </w:rPr>
        <w:t>Carrousel +Preview/slideshow of the carrousel pictures</w:t>
      </w:r>
    </w:p>
    <w:p>
      <w:pPr>
        <w:pStyle w:val="style1"/>
        <w:numPr>
          <w:ilvl w:val="0"/>
          <w:numId w:val="7"/>
        </w:numPr>
        <w:tabs>
          <w:tab w:leader="none" w:pos="360" w:val="left"/>
        </w:tabs>
        <w:rPr>
          <w:b w:val="false"/>
          <w:bCs w:val="false"/>
          <w:sz w:val="24"/>
          <w:szCs w:val="24"/>
          <w:lang w:val="en-US"/>
        </w:rPr>
      </w:pPr>
      <w:r>
        <w:rPr>
          <w:b w:val="false"/>
          <w:bCs w:val="false"/>
          <w:sz w:val="24"/>
          <w:szCs w:val="24"/>
          <w:lang w:val="en-US"/>
        </w:rPr>
        <w:t>Create a new life album</w:t>
      </w:r>
    </w:p>
    <w:p>
      <w:pPr>
        <w:pStyle w:val="style1"/>
        <w:numPr>
          <w:ilvl w:val="0"/>
          <w:numId w:val="7"/>
        </w:numPr>
        <w:tabs>
          <w:tab w:leader="none" w:pos="360" w:val="left"/>
        </w:tabs>
        <w:rPr>
          <w:b w:val="false"/>
          <w:bCs w:val="false"/>
          <w:sz w:val="24"/>
          <w:szCs w:val="24"/>
          <w:lang w:val="en-US"/>
        </w:rPr>
      </w:pPr>
      <w:r>
        <w:rPr>
          <w:b w:val="false"/>
          <w:bCs w:val="false"/>
          <w:sz w:val="24"/>
          <w:szCs w:val="24"/>
          <w:lang w:val="en-US"/>
        </w:rPr>
        <w:t>Add/edit/delete pages (pictures/text)</w:t>
      </w:r>
    </w:p>
    <w:p>
      <w:pPr>
        <w:pStyle w:val="style1"/>
        <w:numPr>
          <w:ilvl w:val="0"/>
          <w:numId w:val="7"/>
        </w:numPr>
        <w:tabs>
          <w:tab w:leader="none" w:pos="360" w:val="left"/>
        </w:tabs>
        <w:rPr>
          <w:b w:val="false"/>
          <w:bCs w:val="false"/>
          <w:sz w:val="24"/>
          <w:szCs w:val="24"/>
          <w:lang w:val="en-US"/>
        </w:rPr>
      </w:pPr>
      <w:r>
        <w:rPr>
          <w:b w:val="false"/>
          <w:bCs w:val="false"/>
          <w:sz w:val="24"/>
          <w:szCs w:val="24"/>
          <w:lang w:val="en-US"/>
        </w:rPr>
        <w:t>Friend album/environment access from the contact view</w:t>
      </w:r>
    </w:p>
    <w:p>
      <w:pPr>
        <w:pStyle w:val="style1"/>
        <w:numPr>
          <w:ilvl w:val="0"/>
          <w:numId w:val="7"/>
        </w:numPr>
        <w:tabs>
          <w:tab w:leader="none" w:pos="360" w:val="left"/>
        </w:tabs>
        <w:rPr>
          <w:b w:val="false"/>
          <w:bCs w:val="false"/>
          <w:sz w:val="24"/>
          <w:szCs w:val="24"/>
          <w:lang w:val="en-US"/>
        </w:rPr>
      </w:pPr>
      <w:r>
        <w:rPr>
          <w:b w:val="false"/>
          <w:bCs w:val="false"/>
          <w:sz w:val="24"/>
          <w:szCs w:val="24"/>
          <w:lang w:val="en-US"/>
        </w:rPr>
        <w:t>Make a post on Facebook with link to view a page /Share page (basic)</w:t>
      </w:r>
    </w:p>
    <w:p>
      <w:pPr>
        <w:pStyle w:val="style1"/>
        <w:numPr>
          <w:ilvl w:val="0"/>
          <w:numId w:val="7"/>
        </w:numPr>
        <w:tabs>
          <w:tab w:leader="none" w:pos="360" w:val="left"/>
        </w:tabs>
        <w:rPr>
          <w:b w:val="false"/>
          <w:bCs w:val="false"/>
          <w:sz w:val="24"/>
          <w:szCs w:val="24"/>
          <w:lang w:val="en-US"/>
        </w:rPr>
      </w:pPr>
      <w:r>
        <w:rPr>
          <w:b w:val="false"/>
          <w:bCs w:val="false"/>
          <w:sz w:val="24"/>
          <w:szCs w:val="24"/>
          <w:lang w:val="en-US"/>
        </w:rPr>
        <w:t>Share page/ chapter/ album inside Linkavie</w:t>
      </w:r>
    </w:p>
    <w:p>
      <w:pPr>
        <w:pStyle w:val="style1"/>
        <w:tabs>
          <w:tab w:leader="none" w:pos="360" w:val="left"/>
        </w:tabs>
        <w:rPr>
          <w:b w:val="false"/>
          <w:bCs w:val="false"/>
          <w:sz w:val="24"/>
          <w:szCs w:val="24"/>
          <w:lang w:val="en-US"/>
        </w:rPr>
      </w:pPr>
      <w:r>
        <w:rPr>
          <w:b w:val="false"/>
          <w:bCs w:val="false"/>
          <w:sz w:val="24"/>
          <w:szCs w:val="24"/>
          <w:lang w:val="en-US"/>
        </w:rPr>
      </w:r>
    </w:p>
    <w:p>
      <w:pPr>
        <w:pStyle w:val="style0"/>
        <w:tabs>
          <w:tab w:leader="none" w:pos="360" w:val="left"/>
        </w:tabs>
        <w:rPr>
          <w:b/>
          <w:bCs/>
          <w:sz w:val="24"/>
          <w:szCs w:val="24"/>
          <w:lang w:val="en-US"/>
        </w:rPr>
      </w:pPr>
      <w:r>
        <w:rPr>
          <w:b/>
          <w:bCs/>
          <w:sz w:val="24"/>
          <w:szCs w:val="24"/>
          <w:lang w:val="en-US"/>
        </w:rPr>
        <w:t>Main functionality and previous features to be tested:</w:t>
      </w:r>
    </w:p>
    <w:p>
      <w:pPr>
        <w:pStyle w:val="style0"/>
        <w:numPr>
          <w:ilvl w:val="0"/>
          <w:numId w:val="7"/>
        </w:numPr>
        <w:tabs>
          <w:tab w:leader="none" w:pos="360" w:val="left"/>
        </w:tabs>
        <w:rPr>
          <w:lang w:val="en-US"/>
        </w:rPr>
      </w:pPr>
      <w:r>
        <w:rPr>
          <w:lang w:val="en-US"/>
        </w:rPr>
      </w:r>
    </w:p>
    <w:p>
      <w:pPr>
        <w:pStyle w:val="style0"/>
        <w:tabs>
          <w:tab w:leader="none" w:pos="360" w:val="left"/>
        </w:tabs>
        <w:rPr>
          <w:b w:val="false"/>
          <w:bCs w:val="false"/>
          <w:sz w:val="24"/>
          <w:szCs w:val="24"/>
          <w:lang w:val="en-US"/>
        </w:rPr>
      </w:pPr>
      <w:r>
        <w:rPr>
          <w:b w:val="false"/>
          <w:bCs w:val="false"/>
          <w:sz w:val="24"/>
          <w:szCs w:val="24"/>
          <w:lang w:val="en-US"/>
        </w:rPr>
        <w:t>All new functionality which will be implemented in this build should be tested. In additional interaction between modules which will be implemented in this build and with the modules which will be implemented in previous ones should be tested also.</w:t>
      </w:r>
    </w:p>
    <w:p>
      <w:pPr>
        <w:pStyle w:val="style0"/>
        <w:tabs>
          <w:tab w:leader="none" w:pos="360" w:val="left"/>
        </w:tabs>
        <w:rPr>
          <w:lang w:val="en-US"/>
        </w:rPr>
      </w:pPr>
      <w:r>
        <w:rPr>
          <w:lang w:val="en-US"/>
        </w:rPr>
      </w:r>
    </w:p>
    <w:p>
      <w:pPr>
        <w:pStyle w:val="style1"/>
        <w:tabs>
          <w:tab w:leader="none" w:pos="360" w:val="left"/>
        </w:tabs>
        <w:rPr>
          <w:lang w:val="en-US"/>
        </w:rPr>
      </w:pPr>
      <w:r>
        <w:rPr>
          <w:lang w:val="en-US"/>
        </w:rPr>
        <w:t>5.5. Back office - Alpha (Alpha)</w:t>
      </w:r>
    </w:p>
    <w:p>
      <w:pPr>
        <w:pStyle w:val="style1"/>
        <w:tabs>
          <w:tab w:leader="none" w:pos="360" w:val="left"/>
        </w:tabs>
        <w:rPr>
          <w:sz w:val="24"/>
          <w:szCs w:val="24"/>
          <w:lang w:val="en-US"/>
        </w:rPr>
      </w:pPr>
      <w:r>
        <w:rPr>
          <w:sz w:val="24"/>
          <w:szCs w:val="24"/>
          <w:lang w:val="en-US"/>
        </w:rPr>
        <w:t>New features to be tested in alpha:</w:t>
      </w:r>
    </w:p>
    <w:p>
      <w:pPr>
        <w:pStyle w:val="style1"/>
        <w:numPr>
          <w:ilvl w:val="0"/>
          <w:numId w:val="8"/>
        </w:numPr>
        <w:tabs>
          <w:tab w:leader="none" w:pos="360" w:val="left"/>
        </w:tabs>
        <w:rPr>
          <w:b w:val="false"/>
          <w:bCs w:val="false"/>
          <w:sz w:val="24"/>
          <w:szCs w:val="24"/>
          <w:lang w:val="en-US"/>
        </w:rPr>
      </w:pPr>
      <w:r>
        <w:rPr>
          <w:b w:val="false"/>
          <w:bCs w:val="false"/>
          <w:sz w:val="24"/>
          <w:szCs w:val="24"/>
          <w:lang w:val="en-US"/>
        </w:rPr>
        <w:t>List of users</w:t>
      </w:r>
    </w:p>
    <w:p>
      <w:pPr>
        <w:pStyle w:val="style1"/>
        <w:numPr>
          <w:ilvl w:val="0"/>
          <w:numId w:val="8"/>
        </w:numPr>
        <w:tabs>
          <w:tab w:leader="none" w:pos="360" w:val="left"/>
        </w:tabs>
        <w:rPr>
          <w:b w:val="false"/>
          <w:bCs w:val="false"/>
          <w:sz w:val="24"/>
          <w:szCs w:val="24"/>
          <w:lang w:val="en-US"/>
        </w:rPr>
      </w:pPr>
      <w:r>
        <w:rPr>
          <w:b w:val="false"/>
          <w:bCs w:val="false"/>
          <w:sz w:val="24"/>
          <w:szCs w:val="24"/>
          <w:lang w:val="en-US"/>
        </w:rPr>
        <w:t>Add/delete user</w:t>
      </w:r>
    </w:p>
    <w:p>
      <w:pPr>
        <w:pStyle w:val="style1"/>
        <w:numPr>
          <w:ilvl w:val="0"/>
          <w:numId w:val="8"/>
        </w:numPr>
        <w:tabs>
          <w:tab w:leader="none" w:pos="360" w:val="left"/>
        </w:tabs>
        <w:rPr>
          <w:b w:val="false"/>
          <w:bCs w:val="false"/>
          <w:sz w:val="24"/>
          <w:szCs w:val="24"/>
          <w:lang w:val="en-US"/>
        </w:rPr>
      </w:pPr>
      <w:r>
        <w:rPr>
          <w:b w:val="false"/>
          <w:bCs w:val="false"/>
          <w:sz w:val="24"/>
          <w:szCs w:val="24"/>
          <w:lang w:val="en-US"/>
        </w:rPr>
        <w:t>Edit all profile fields or user settings</w:t>
      </w:r>
    </w:p>
    <w:p>
      <w:pPr>
        <w:pStyle w:val="style1"/>
        <w:numPr>
          <w:ilvl w:val="0"/>
          <w:numId w:val="8"/>
        </w:numPr>
        <w:tabs>
          <w:tab w:leader="none" w:pos="360" w:val="left"/>
        </w:tabs>
        <w:rPr>
          <w:b w:val="false"/>
          <w:bCs w:val="false"/>
          <w:sz w:val="24"/>
          <w:szCs w:val="24"/>
          <w:lang w:val="en-US"/>
        </w:rPr>
      </w:pPr>
      <w:r>
        <w:rPr>
          <w:b w:val="false"/>
          <w:bCs w:val="false"/>
          <w:sz w:val="24"/>
          <w:szCs w:val="24"/>
          <w:lang w:val="en-US"/>
        </w:rPr>
        <w:t>Google Analytics</w:t>
      </w:r>
    </w:p>
    <w:p>
      <w:pPr>
        <w:pStyle w:val="style1"/>
        <w:numPr>
          <w:ilvl w:val="0"/>
          <w:numId w:val="8"/>
        </w:numPr>
        <w:tabs>
          <w:tab w:leader="none" w:pos="360" w:val="left"/>
        </w:tabs>
        <w:rPr>
          <w:b w:val="false"/>
          <w:bCs w:val="false"/>
          <w:sz w:val="24"/>
          <w:szCs w:val="24"/>
          <w:lang w:val="en-US"/>
        </w:rPr>
      </w:pPr>
      <w:r>
        <w:rPr>
          <w:b w:val="false"/>
          <w:bCs w:val="false"/>
          <w:sz w:val="24"/>
          <w:szCs w:val="24"/>
          <w:lang w:val="en-US"/>
        </w:rPr>
        <w:t xml:space="preserve">Storage used (Average per user/total) </w:t>
      </w:r>
    </w:p>
    <w:p>
      <w:pPr>
        <w:pStyle w:val="style87"/>
        <w:rPr>
          <w:b w:val="false"/>
          <w:bCs w:val="false"/>
        </w:rPr>
      </w:pPr>
      <w:r>
        <w:rPr>
          <w:b w:val="false"/>
          <w:bCs w:val="false"/>
        </w:rPr>
      </w:r>
    </w:p>
    <w:p>
      <w:pPr>
        <w:pStyle w:val="style0"/>
        <w:tabs>
          <w:tab w:leader="none" w:pos="360" w:val="left"/>
        </w:tabs>
        <w:rPr>
          <w:b/>
          <w:bCs/>
          <w:sz w:val="24"/>
          <w:szCs w:val="24"/>
          <w:lang w:val="en-US"/>
        </w:rPr>
      </w:pPr>
      <w:r>
        <w:rPr>
          <w:b/>
          <w:bCs/>
          <w:sz w:val="24"/>
          <w:szCs w:val="24"/>
          <w:lang w:val="en-US"/>
        </w:rPr>
        <w:t>Main functionality and previous features to be tested:</w:t>
      </w:r>
    </w:p>
    <w:p>
      <w:pPr>
        <w:pStyle w:val="style0"/>
        <w:tabs>
          <w:tab w:leader="none" w:pos="360" w:val="left"/>
        </w:tabs>
        <w:rPr>
          <w:b w:val="false"/>
          <w:bCs w:val="false"/>
          <w:sz w:val="24"/>
          <w:szCs w:val="24"/>
          <w:lang w:val="en-US"/>
        </w:rPr>
      </w:pPr>
      <w:r>
        <w:rPr>
          <w:b w:val="false"/>
          <w:bCs w:val="false"/>
          <w:sz w:val="24"/>
          <w:szCs w:val="24"/>
          <w:lang w:val="en-US"/>
        </w:rPr>
        <w:t>All new functionality which will be implemented in this build should be tested.  All tasks, which in scope of alpha should be tested also</w:t>
      </w:r>
    </w:p>
    <w:p>
      <w:pPr>
        <w:pStyle w:val="style1"/>
        <w:tabs>
          <w:tab w:leader="none" w:pos="360" w:val="left"/>
        </w:tabs>
        <w:rPr/>
      </w:pPr>
      <w:bookmarkStart w:id="10" w:name="__RefHeading__4625_2041490419"/>
      <w:bookmarkStart w:id="11" w:name="_toc302"/>
      <w:bookmarkEnd w:id="10"/>
      <w:bookmarkEnd w:id="11"/>
      <w:r>
        <w:rPr>
          <w:lang w:val="en-US"/>
        </w:rPr>
        <w:t xml:space="preserve">6. </w:t>
      </w:r>
      <w:r>
        <w:rPr/>
        <w:t>Test Strategy</w:t>
      </w:r>
    </w:p>
    <w:p>
      <w:pPr>
        <w:pStyle w:val="style0"/>
        <w:rPr>
          <w:lang w:val="en-US"/>
        </w:rPr>
      </w:pPr>
      <w:r>
        <w:rPr>
          <w:lang w:val="en-US"/>
        </w:rPr>
        <w:t>This chapter describes the recommended testing approach and gives the answers for the questions like how the project will be tested and why such strategy being implemented. It also enumerates required testing techniques and specific environment that should be created in order to perform testing properly.</w:t>
      </w:r>
    </w:p>
    <w:p>
      <w:pPr>
        <w:pStyle w:val="style2"/>
        <w:numPr>
          <w:ilvl w:val="1"/>
          <w:numId w:val="1"/>
        </w:numPr>
        <w:rPr/>
      </w:pPr>
      <w:bookmarkStart w:id="12" w:name="__RefHeading__4627_2041490419"/>
      <w:bookmarkEnd w:id="12"/>
      <w:r>
        <w:rPr/>
        <w:t>Quality Goal</w:t>
      </w:r>
    </w:p>
    <w:p>
      <w:pPr>
        <w:pStyle w:val="style87"/>
        <w:rPr>
          <w:lang w:val="en-US"/>
        </w:rPr>
      </w:pPr>
      <w:r>
        <w:rPr>
          <w:lang w:val="en-US"/>
        </w:rPr>
        <w:t>Testing should make sure that all new improvements are implemented with high quality, have no negative effect on existing functionality.</w:t>
      </w:r>
    </w:p>
    <w:p>
      <w:pPr>
        <w:pStyle w:val="style2"/>
        <w:numPr>
          <w:ilvl w:val="1"/>
          <w:numId w:val="1"/>
        </w:numPr>
        <w:rPr/>
      </w:pPr>
      <w:bookmarkStart w:id="13" w:name="__RefHeading__4629_2041490419"/>
      <w:bookmarkEnd w:id="13"/>
      <w:r>
        <w:rPr/>
        <w:t>Testing types</w:t>
      </w:r>
    </w:p>
    <w:p>
      <w:pPr>
        <w:pStyle w:val="style87"/>
        <w:spacing w:after="0" w:before="0"/>
        <w:contextualSpacing w:val="false"/>
        <w:rPr>
          <w:color w:val="000000"/>
          <w:lang w:val="en-US"/>
        </w:rPr>
      </w:pPr>
      <w:r>
        <w:rPr>
          <w:color w:val="000000"/>
          <w:lang w:val="en-US"/>
        </w:rPr>
        <w:t>Types of testing that will be performed for the version: Functional, Regression, Integration, Comatibility</w:t>
      </w:r>
    </w:p>
    <w:p>
      <w:pPr>
        <w:pStyle w:val="style87"/>
        <w:tabs>
          <w:tab w:leader="none" w:pos="720" w:val="left"/>
        </w:tabs>
        <w:spacing w:after="0" w:before="0"/>
        <w:contextualSpacing w:val="false"/>
        <w:rPr>
          <w:i w:val="false"/>
          <w:iCs w:val="false"/>
          <w:color w:val="000000"/>
        </w:rPr>
      </w:pPr>
      <w:r>
        <w:rPr>
          <w:i w:val="false"/>
          <w:iCs w:val="false"/>
          <w:color w:val="000000"/>
        </w:rPr>
      </w:r>
    </w:p>
    <w:p>
      <w:pPr>
        <w:pStyle w:val="style2"/>
        <w:numPr>
          <w:ilvl w:val="1"/>
          <w:numId w:val="1"/>
        </w:numPr>
        <w:rPr/>
      </w:pPr>
      <w:bookmarkStart w:id="14" w:name="__RefHeading__4631_2041490419"/>
      <w:bookmarkEnd w:id="14"/>
      <w:r>
        <w:rPr/>
        <w:t>Environment for testing</w:t>
      </w:r>
    </w:p>
    <w:p>
      <w:pPr>
        <w:pStyle w:val="style87"/>
        <w:rPr>
          <w:lang w:val="en-US"/>
        </w:rPr>
      </w:pPr>
      <w:r>
        <w:rPr>
          <w:lang w:val="en-US"/>
        </w:rPr>
        <w:t>All test cases should be run using the following environments:</w:t>
      </w:r>
    </w:p>
    <w:p>
      <w:pPr>
        <w:pStyle w:val="style108"/>
        <w:numPr>
          <w:ilvl w:val="0"/>
          <w:numId w:val="2"/>
        </w:numPr>
        <w:tabs>
          <w:tab w:leader="none" w:pos="720" w:val="left"/>
        </w:tabs>
        <w:rPr>
          <w:i w:val="false"/>
          <w:iCs w:val="false"/>
          <w:color w:val="000000"/>
          <w:lang w:val="en-US"/>
        </w:rPr>
      </w:pPr>
      <w:r>
        <w:rPr>
          <w:i w:val="false"/>
          <w:iCs w:val="false"/>
          <w:color w:val="000000"/>
          <w:lang w:val="en-US"/>
        </w:rPr>
        <w:t xml:space="preserve"> </w:t>
      </w:r>
      <w:r>
        <w:rPr>
          <w:i w:val="false"/>
          <w:iCs w:val="false"/>
          <w:color w:val="000000"/>
          <w:lang w:val="en-US"/>
        </w:rPr>
        <w:t>Windows 7 with Firefox (build at least 25.0.1 ) installed, IE 10 installed, Chrome (build at least 31.0.1650.57)installed, Opera (build at least 18.0.1284.49)installed, Safari (build at least 6.0.5)installed</w:t>
      </w:r>
    </w:p>
    <w:p>
      <w:pPr>
        <w:pStyle w:val="style108"/>
        <w:numPr>
          <w:ilvl w:val="0"/>
          <w:numId w:val="2"/>
        </w:numPr>
        <w:tabs>
          <w:tab w:leader="none" w:pos="720" w:val="left"/>
        </w:tabs>
        <w:ind w:hanging="360" w:left="360" w:right="0"/>
        <w:rPr>
          <w:i w:val="false"/>
          <w:iCs w:val="false"/>
          <w:color w:val="000000"/>
          <w:lang w:val="en-US"/>
        </w:rPr>
      </w:pPr>
      <w:r>
        <w:rPr>
          <w:i w:val="false"/>
          <w:iCs w:val="false"/>
          <w:color w:val="000000"/>
          <w:lang w:val="en-US"/>
        </w:rPr>
        <w:t>Windows 7 with sp and IE 11 installed</w:t>
      </w:r>
    </w:p>
    <w:p>
      <w:pPr>
        <w:pStyle w:val="style108"/>
        <w:numPr>
          <w:ilvl w:val="0"/>
          <w:numId w:val="2"/>
        </w:numPr>
        <w:tabs>
          <w:tab w:leader="none" w:pos="720" w:val="left"/>
        </w:tabs>
        <w:rPr>
          <w:i w:val="false"/>
          <w:iCs w:val="false"/>
          <w:color w:val="000000"/>
          <w:lang w:val="en-US"/>
        </w:rPr>
      </w:pPr>
      <w:r>
        <w:rPr>
          <w:i w:val="false"/>
          <w:iCs w:val="false"/>
          <w:color w:val="000000"/>
          <w:lang w:val="en-US"/>
        </w:rPr>
        <w:t xml:space="preserve">Windows 8  with Firefox (build at least 25.0.1 ) installed, IE 11 installed, Chrome (build at least 31.0.1650.57)installed, Opera (build at least 18.0.1284.49)installed, Safari (build at least 6.0.5)installed </w:t>
      </w:r>
    </w:p>
    <w:p>
      <w:pPr>
        <w:pStyle w:val="style108"/>
        <w:numPr>
          <w:ilvl w:val="0"/>
          <w:numId w:val="2"/>
        </w:numPr>
        <w:tabs>
          <w:tab w:leader="none" w:pos="720" w:val="left"/>
        </w:tabs>
        <w:ind w:hanging="360" w:left="360" w:right="0"/>
        <w:rPr>
          <w:i w:val="false"/>
          <w:iCs w:val="false"/>
          <w:color w:val="000000"/>
          <w:lang w:val="en-US"/>
        </w:rPr>
      </w:pPr>
      <w:r>
        <w:rPr>
          <w:i w:val="false"/>
          <w:iCs w:val="false"/>
          <w:color w:val="000000"/>
          <w:lang w:val="en-US"/>
        </w:rPr>
        <w:t>Windows 8 with IE10 installed</w:t>
      </w:r>
    </w:p>
    <w:p>
      <w:pPr>
        <w:pStyle w:val="style2"/>
        <w:numPr>
          <w:ilvl w:val="1"/>
          <w:numId w:val="1"/>
        </w:numPr>
        <w:rPr/>
      </w:pPr>
      <w:bookmarkStart w:id="15" w:name="__RefHeading__4633_2041490419"/>
      <w:bookmarkEnd w:id="15"/>
      <w:r>
        <w:rPr/>
        <w:t>Responsibilities</w:t>
      </w:r>
    </w:p>
    <w:p>
      <w:pPr>
        <w:pStyle w:val="style0"/>
        <w:ind w:firstLine="360" w:left="0" w:right="0"/>
        <w:rPr>
          <w:lang w:val="en-US"/>
        </w:rPr>
      </w:pPr>
      <w:r>
        <w:rPr>
          <w:lang w:val="en-US"/>
        </w:rPr>
        <w:t xml:space="preserve">QA: </w:t>
      </w:r>
    </w:p>
    <w:p>
      <w:pPr>
        <w:pStyle w:val="style108"/>
        <w:numPr>
          <w:ilvl w:val="0"/>
          <w:numId w:val="2"/>
        </w:numPr>
        <w:tabs>
          <w:tab w:leader="none" w:pos="720" w:val="left"/>
        </w:tabs>
        <w:ind w:hanging="360" w:left="360" w:right="0"/>
        <w:rPr>
          <w:lang w:val="en-US"/>
        </w:rPr>
      </w:pPr>
      <w:r>
        <w:rPr>
          <w:lang w:val="en-US"/>
        </w:rPr>
        <w:t>Test cases creation in Redmine;</w:t>
      </w:r>
    </w:p>
    <w:p>
      <w:pPr>
        <w:pStyle w:val="style108"/>
        <w:numPr>
          <w:ilvl w:val="0"/>
          <w:numId w:val="2"/>
        </w:numPr>
        <w:tabs>
          <w:tab w:leader="none" w:pos="720" w:val="left"/>
        </w:tabs>
        <w:ind w:hanging="360" w:left="360" w:right="0"/>
        <w:rPr>
          <w:lang w:val="en-US"/>
        </w:rPr>
      </w:pPr>
      <w:r>
        <w:rPr>
          <w:lang w:val="en-US"/>
        </w:rPr>
        <w:t>Update all available automatic and manual tests;</w:t>
      </w:r>
    </w:p>
    <w:p>
      <w:pPr>
        <w:pStyle w:val="style108"/>
        <w:numPr>
          <w:ilvl w:val="0"/>
          <w:numId w:val="2"/>
        </w:numPr>
        <w:tabs>
          <w:tab w:leader="none" w:pos="720" w:val="left"/>
        </w:tabs>
        <w:ind w:hanging="360" w:left="360" w:right="0"/>
        <w:rPr>
          <w:lang w:val="en-US"/>
        </w:rPr>
      </w:pPr>
      <w:r>
        <w:rPr>
          <w:lang w:val="en-US"/>
        </w:rPr>
        <w:t>Running test cases from Redmine;</w:t>
      </w:r>
    </w:p>
    <w:p>
      <w:pPr>
        <w:pStyle w:val="style108"/>
        <w:numPr>
          <w:ilvl w:val="0"/>
          <w:numId w:val="2"/>
        </w:numPr>
        <w:tabs>
          <w:tab w:leader="none" w:pos="720" w:val="left"/>
        </w:tabs>
        <w:ind w:hanging="360" w:left="360" w:right="0"/>
        <w:rPr/>
      </w:pPr>
      <w:r>
        <w:rPr/>
        <w:t>Bug tracking;</w:t>
      </w:r>
    </w:p>
    <w:p>
      <w:pPr>
        <w:pStyle w:val="style108"/>
        <w:numPr>
          <w:ilvl w:val="0"/>
          <w:numId w:val="2"/>
        </w:numPr>
        <w:tabs>
          <w:tab w:leader="none" w:pos="720" w:val="left"/>
        </w:tabs>
        <w:ind w:hanging="360" w:left="360" w:right="0"/>
        <w:rPr>
          <w:lang w:val="en-US"/>
        </w:rPr>
      </w:pPr>
      <w:r>
        <w:rPr>
          <w:lang w:val="en-US"/>
        </w:rPr>
        <w:t>Provide weekly update to QA manager, PM on status of testing.</w:t>
      </w:r>
    </w:p>
    <w:p>
      <w:pPr>
        <w:pStyle w:val="style87"/>
        <w:rPr/>
      </w:pPr>
      <w:r>
        <w:rPr/>
      </w:r>
    </w:p>
    <w:p>
      <w:pPr>
        <w:pStyle w:val="style1"/>
        <w:tabs>
          <w:tab w:leader="none" w:pos="360" w:val="left"/>
        </w:tabs>
        <w:rPr/>
      </w:pPr>
      <w:bookmarkStart w:id="16" w:name="__RefHeading__4635_2041490419"/>
      <w:bookmarkStart w:id="17" w:name="_toc333"/>
      <w:bookmarkEnd w:id="16"/>
      <w:bookmarkEnd w:id="17"/>
      <w:r>
        <w:rPr>
          <w:lang w:val="en-US"/>
        </w:rPr>
        <w:t xml:space="preserve">7. </w:t>
      </w:r>
      <w:r>
        <w:rPr/>
        <w:t>Test Runs</w:t>
      </w:r>
    </w:p>
    <w:p>
      <w:pPr>
        <w:pStyle w:val="style87"/>
        <w:rPr>
          <w:lang w:val="en-US"/>
        </w:rPr>
      </w:pPr>
      <w:r>
        <w:rPr>
          <w:lang w:val="en-US"/>
        </w:rPr>
        <w:t>Test sets will be added later.</w:t>
      </w:r>
    </w:p>
    <w:p>
      <w:pPr>
        <w:pStyle w:val="style87"/>
        <w:rPr/>
      </w:pPr>
      <w:bookmarkStart w:id="18" w:name="__RefHeading__4637_2041490419"/>
      <w:bookmarkStart w:id="19" w:name="__RefHeading__4637_2041490419"/>
      <w:bookmarkEnd w:id="19"/>
      <w:r>
        <w:rPr/>
      </w:r>
    </w:p>
    <w:p>
      <w:pPr>
        <w:pStyle w:val="style1"/>
        <w:tabs>
          <w:tab w:leader="none" w:pos="360" w:val="left"/>
        </w:tabs>
        <w:rPr/>
      </w:pPr>
      <w:bookmarkStart w:id="20" w:name="__RefHeading__4643_2041490419"/>
      <w:bookmarkStart w:id="21" w:name="_toc346"/>
      <w:bookmarkEnd w:id="20"/>
      <w:bookmarkEnd w:id="21"/>
      <w:r>
        <w:rPr>
          <w:lang w:val="en-US"/>
        </w:rPr>
        <w:t xml:space="preserve">8. </w:t>
      </w:r>
      <w:r>
        <w:rPr/>
        <w:t>Release Criteria</w:t>
      </w:r>
    </w:p>
    <w:p>
      <w:pPr>
        <w:pStyle w:val="style0"/>
        <w:numPr>
          <w:ilvl w:val="0"/>
          <w:numId w:val="3"/>
        </w:numPr>
        <w:tabs>
          <w:tab w:leader="none" w:pos="720" w:val="left"/>
        </w:tabs>
        <w:rPr/>
      </w:pPr>
      <w:r>
        <w:rPr>
          <w:lang w:val="en-US"/>
        </w:rPr>
        <w:t xml:space="preserve">All the </w:t>
      </w:r>
      <w:r>
        <w:rPr/>
        <w:t>new release features were implemented and tested successfully.</w:t>
      </w:r>
    </w:p>
    <w:p>
      <w:pPr>
        <w:pStyle w:val="style0"/>
        <w:numPr>
          <w:ilvl w:val="0"/>
          <w:numId w:val="3"/>
        </w:numPr>
        <w:tabs>
          <w:tab w:leader="none" w:pos="720" w:val="left"/>
        </w:tabs>
        <w:rPr/>
      </w:pPr>
      <w:r>
        <w:rPr/>
        <w:t xml:space="preserve">Regression tests </w:t>
      </w:r>
      <w:r>
        <w:rPr>
          <w:lang w:val="en-US"/>
        </w:rPr>
        <w:t xml:space="preserve">were </w:t>
      </w:r>
      <w:r>
        <w:rPr/>
        <w:t>passed.</w:t>
      </w:r>
    </w:p>
    <w:p>
      <w:pPr>
        <w:pStyle w:val="style0"/>
        <w:numPr>
          <w:ilvl w:val="0"/>
          <w:numId w:val="3"/>
        </w:numPr>
        <w:tabs>
          <w:tab w:leader="none" w:pos="720" w:val="left"/>
        </w:tabs>
        <w:rPr>
          <w:lang w:val="en-US"/>
        </w:rPr>
      </w:pPr>
      <w:r>
        <w:rPr>
          <w:lang w:val="en-US"/>
        </w:rPr>
        <w:t>There are no open critical bugs.</w:t>
      </w:r>
    </w:p>
    <w:p>
      <w:pPr>
        <w:pStyle w:val="style0"/>
        <w:numPr>
          <w:ilvl w:val="0"/>
          <w:numId w:val="3"/>
        </w:numPr>
        <w:tabs>
          <w:tab w:leader="none" w:pos="720" w:val="left"/>
        </w:tabs>
        <w:rPr>
          <w:lang w:val="en-US"/>
        </w:rPr>
      </w:pPr>
      <w:r>
        <w:rPr>
          <w:lang w:val="en-US"/>
        </w:rPr>
        <w:t>There are no a lot of not critical bugs.</w:t>
      </w:r>
    </w:p>
    <w:p>
      <w:pPr>
        <w:pStyle w:val="style0"/>
        <w:tabs>
          <w:tab w:leader="none" w:pos="720" w:val="left"/>
        </w:tabs>
        <w:rPr/>
      </w:pPr>
      <w:r>
        <w:rPr/>
      </w:r>
    </w:p>
    <w:p>
      <w:pPr>
        <w:pStyle w:val="style1"/>
        <w:tabs>
          <w:tab w:leader="none" w:pos="360" w:val="left"/>
        </w:tabs>
        <w:rPr/>
      </w:pPr>
      <w:bookmarkStart w:id="22" w:name="__RefHeading__4645_2041490419"/>
      <w:bookmarkStart w:id="23" w:name="_toc352"/>
      <w:bookmarkEnd w:id="22"/>
      <w:bookmarkEnd w:id="23"/>
      <w:r>
        <w:rPr>
          <w:lang w:val="en-US"/>
        </w:rPr>
        <w:t xml:space="preserve">9. </w:t>
      </w:r>
      <w:r>
        <w:rPr/>
        <w:t>Application testing results</w:t>
      </w:r>
    </w:p>
    <w:p>
      <w:pPr>
        <w:pStyle w:val="style2"/>
        <w:numPr>
          <w:ilvl w:val="1"/>
          <w:numId w:val="1"/>
        </w:numPr>
        <w:rPr/>
      </w:pPr>
      <w:bookmarkStart w:id="24" w:name="__RefHeading__4647_2041490419"/>
      <w:bookmarkEnd w:id="24"/>
      <w:r>
        <w:rPr/>
        <w:t>Testing results</w:t>
      </w:r>
    </w:p>
    <w:tbl>
      <w:tblPr>
        <w:jc w:val="left"/>
        <w:tblInd w:type="dxa" w:w="131"/>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1926"/>
        <w:gridCol w:w="1926"/>
        <w:gridCol w:w="1926"/>
        <w:gridCol w:w="3852"/>
      </w:tblGrid>
      <w:tr>
        <w:trPr>
          <w:trHeight w:hRule="exact" w:val="286"/>
          <w:cantSplit w:val="true"/>
        </w:trPr>
        <w:tc>
          <w:tcPr>
            <w:tcW w:type="dxa" w:w="1926"/>
            <w:tcBorders>
              <w:top w:color="000001" w:space="0" w:sz="4" w:val="single"/>
              <w:left w:color="000001" w:space="0" w:sz="4" w:val="single"/>
              <w:bottom w:color="000001" w:space="0" w:sz="4" w:val="single"/>
              <w:right w:val="nil"/>
            </w:tcBorders>
            <w:shd w:fill="FFFFFF" w:val="clear"/>
            <w:tcMar>
              <w:left w:type="dxa" w:w="98"/>
            </w:tcMar>
            <w:vAlign w:val="center"/>
          </w:tcPr>
          <w:p>
            <w:pPr>
              <w:pStyle w:val="style92"/>
              <w:keepNext/>
              <w:spacing w:after="0" w:before="0"/>
              <w:contextualSpacing w:val="false"/>
              <w:rPr>
                <w:b/>
                <w:lang w:val="en-US"/>
              </w:rPr>
            </w:pPr>
            <w:r>
              <w:rPr>
                <w:b/>
                <w:lang w:val="en-US"/>
              </w:rPr>
              <w:t>Test set</w:t>
            </w:r>
          </w:p>
        </w:tc>
        <w:tc>
          <w:tcPr>
            <w:tcW w:type="dxa" w:w="1926"/>
            <w:tcBorders>
              <w:top w:color="000001" w:space="0" w:sz="4" w:val="single"/>
              <w:left w:color="000001" w:space="0" w:sz="4" w:val="single"/>
              <w:bottom w:color="000001" w:space="0" w:sz="4" w:val="single"/>
              <w:right w:val="nil"/>
            </w:tcBorders>
            <w:shd w:fill="FFFFFF" w:val="clear"/>
            <w:tcMar>
              <w:left w:type="dxa" w:w="98"/>
            </w:tcMar>
            <w:vAlign w:val="center"/>
          </w:tcPr>
          <w:p>
            <w:pPr>
              <w:pStyle w:val="style0"/>
              <w:jc w:val="center"/>
              <w:rPr>
                <w:b/>
                <w:lang w:val="en-US"/>
              </w:rPr>
            </w:pPr>
            <w:r>
              <w:rPr>
                <w:b/>
                <w:lang w:val="en-US"/>
              </w:rPr>
              <w:t>Number</w:t>
            </w:r>
          </w:p>
        </w:tc>
        <w:tc>
          <w:tcPr>
            <w:tcW w:type="dxa" w:w="1926"/>
            <w:vMerge w:val="restart"/>
            <w:tcBorders>
              <w:top w:color="000001" w:space="0" w:sz="4" w:val="single"/>
              <w:left w:color="000001" w:space="0" w:sz="4" w:val="single"/>
              <w:bottom w:color="000001" w:space="0" w:sz="4" w:val="single"/>
              <w:right w:val="nil"/>
            </w:tcBorders>
            <w:shd w:fill="FFFFFF" w:val="clear"/>
            <w:tcMar>
              <w:left w:type="dxa" w:w="98"/>
            </w:tcMar>
            <w:vAlign w:val="center"/>
          </w:tcPr>
          <w:p>
            <w:pPr>
              <w:pStyle w:val="style0"/>
              <w:jc w:val="center"/>
              <w:rPr>
                <w:b/>
                <w:lang w:val="en-US"/>
              </w:rPr>
            </w:pPr>
            <w:r>
              <w:rPr>
                <w:b/>
                <w:lang w:val="en-US"/>
              </w:rPr>
              <w:t>Passed</w:t>
            </w:r>
          </w:p>
        </w:tc>
        <w:tc>
          <w:tcPr>
            <w:tcW w:type="dxa" w:w="3852"/>
            <w:gridSpan w:val="2"/>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jc w:val="center"/>
              <w:rPr>
                <w:b/>
                <w:lang w:val="en-US"/>
              </w:rPr>
            </w:pPr>
            <w:r>
              <w:rPr>
                <w:b/>
                <w:lang w:val="en-US"/>
              </w:rPr>
              <w:t>Failed</w:t>
            </w:r>
          </w:p>
        </w:tc>
      </w:tr>
      <w:tr>
        <w:trPr>
          <w:cantSplit w:val="true"/>
        </w:trPr>
        <w:tc>
          <w:tcPr>
            <w:tcW w:type="dxa" w:w="1926"/>
            <w:vMerge w:val="continue"/>
            <w:tcBorders>
              <w:top w:color="000001" w:space="0" w:sz="4" w:val="single"/>
              <w:left w:color="000001" w:space="0" w:sz="4" w:val="single"/>
              <w:bottom w:color="000001" w:space="0" w:sz="4" w:val="single"/>
              <w:right w:val="nil"/>
            </w:tcBorders>
            <w:shd w:fill="FFFFFF" w:val="clear"/>
            <w:tcMar>
              <w:left w:type="dxa" w:w="98"/>
            </w:tcMar>
            <w:vAlign w:val="center"/>
          </w:tcPr>
          <w:p>
            <w:pPr>
              <w:pStyle w:val="style0"/>
              <w:rPr/>
            </w:pPr>
            <w:r>
              <w:rPr/>
            </w:r>
          </w:p>
        </w:tc>
        <w:tc>
          <w:tcPr>
            <w:tcW w:type="dxa" w:w="1926"/>
            <w:vMerge w:val="continue"/>
            <w:tcBorders>
              <w:top w:color="000001" w:space="0" w:sz="4" w:val="single"/>
              <w:left w:color="000001" w:space="0" w:sz="4" w:val="single"/>
              <w:bottom w:color="000001" w:space="0" w:sz="4" w:val="single"/>
              <w:right w:val="nil"/>
            </w:tcBorders>
            <w:shd w:fill="FFFFFF" w:val="clear"/>
            <w:tcMar>
              <w:left w:type="dxa" w:w="98"/>
            </w:tcMar>
            <w:vAlign w:val="center"/>
          </w:tcPr>
          <w:p>
            <w:pPr>
              <w:pStyle w:val="style0"/>
              <w:rPr/>
            </w:pPr>
            <w:r>
              <w:rPr/>
            </w:r>
          </w:p>
        </w:tc>
        <w:tc>
          <w:tcPr>
            <w:tcW w:type="dxa" w:w="1926"/>
            <w:vMerge w:val="continue"/>
            <w:tcBorders>
              <w:top w:color="000001" w:space="0" w:sz="4" w:val="single"/>
              <w:left w:color="000001" w:space="0" w:sz="4" w:val="single"/>
              <w:bottom w:color="000001" w:space="0" w:sz="4" w:val="single"/>
              <w:right w:val="nil"/>
            </w:tcBorders>
            <w:shd w:fill="FFFFFF" w:val="clear"/>
            <w:tcMar>
              <w:left w:type="dxa" w:w="98"/>
            </w:tcMar>
            <w:vAlign w:val="center"/>
          </w:tcPr>
          <w:p>
            <w:pPr>
              <w:pStyle w:val="style0"/>
              <w:rPr/>
            </w:pPr>
            <w:r>
              <w:rPr/>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lang w:val="en-US"/>
              </w:rPr>
            </w:pPr>
            <w:r>
              <w:rPr>
                <w:lang w:val="en-US"/>
              </w:rPr>
              <w:t>Critical</w:t>
            </w:r>
          </w:p>
        </w:tc>
        <w:tc>
          <w:tcPr>
            <w:tcW w:type="dxa" w:w="192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jc w:val="center"/>
              <w:rPr>
                <w:lang w:val="en-US"/>
              </w:rPr>
            </w:pPr>
            <w:r>
              <w:rPr>
                <w:lang w:val="en-US"/>
              </w:rPr>
              <w:t>Not critical</w:t>
            </w:r>
          </w:p>
        </w:tc>
      </w:tr>
      <w:tr>
        <w:trPr>
          <w:cantSplit w:val="true"/>
        </w:trPr>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93"/>
              <w:rPr/>
            </w:pPr>
            <w:r>
              <w:rPr/>
              <w:t>FV</w:t>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jc w:val="center"/>
              <w:rPr/>
            </w:pPr>
            <w:r>
              <w:rPr/>
            </w:r>
          </w:p>
        </w:tc>
      </w:tr>
      <w:tr>
        <w:trPr>
          <w:cantSplit w:val="true"/>
        </w:trPr>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93"/>
              <w:rPr/>
            </w:pPr>
            <w:r>
              <w:rPr/>
              <w:t>BFV_Regression</w:t>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jc w:val="center"/>
              <w:rPr/>
            </w:pPr>
            <w:r>
              <w:rPr/>
            </w:r>
          </w:p>
        </w:tc>
      </w:tr>
      <w:tr>
        <w:trPr>
          <w:cantSplit w:val="true"/>
        </w:trPr>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93"/>
              <w:rPr/>
            </w:pPr>
            <w:r>
              <w:rPr/>
              <w:t>RC</w:t>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jc w:val="center"/>
              <w:rPr/>
            </w:pPr>
            <w:r>
              <w:rPr/>
            </w:r>
          </w:p>
        </w:tc>
      </w:tr>
      <w:tr>
        <w:trPr>
          <w:cantSplit w:val="true"/>
        </w:trPr>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93"/>
              <w:rPr/>
            </w:pPr>
            <w:r>
              <w:rPr/>
              <w:t>RC_Sanity check</w:t>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pPr>
            <w:r>
              <w:rPr/>
            </w:r>
          </w:p>
        </w:tc>
        <w:tc>
          <w:tcPr>
            <w:tcW w:type="dxa" w:w="192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jc w:val="center"/>
              <w:rPr/>
            </w:pPr>
            <w:r>
              <w:rPr/>
            </w:r>
          </w:p>
        </w:tc>
      </w:tr>
    </w:tbl>
    <w:p>
      <w:pPr>
        <w:pStyle w:val="style2"/>
        <w:numPr>
          <w:ilvl w:val="1"/>
          <w:numId w:val="1"/>
        </w:numPr>
        <w:rPr/>
      </w:pPr>
      <w:bookmarkStart w:id="25" w:name="__RefHeading__4649_2041490419"/>
      <w:bookmarkEnd w:id="25"/>
      <w:r>
        <w:rPr/>
        <w:t>Testing statistics</w:t>
      </w:r>
    </w:p>
    <w:tbl>
      <w:tblPr>
        <w:jc w:val="left"/>
        <w:tblInd w:type="dxa" w:w="131"/>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4781"/>
        <w:gridCol w:w="4848"/>
      </w:tblGrid>
      <w:tr>
        <w:trPr>
          <w:cantSplit w:val="false"/>
        </w:trPr>
        <w:tc>
          <w:tcPr>
            <w:tcW w:type="dxa" w:w="4781"/>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b/>
                <w:lang w:val="en-US"/>
              </w:rPr>
            </w:pPr>
            <w:r>
              <w:rPr>
                <w:b/>
                <w:lang w:val="en-US"/>
              </w:rPr>
              <w:t>Total tests in  database</w:t>
            </w:r>
          </w:p>
        </w:tc>
        <w:tc>
          <w:tcPr>
            <w:tcW w:type="dxa" w:w="484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jc w:val="center"/>
              <w:rPr>
                <w:b/>
                <w:lang w:val="en-US"/>
              </w:rPr>
            </w:pPr>
            <w:r>
              <w:rPr>
                <w:b/>
                <w:lang w:val="en-US"/>
              </w:rPr>
              <w:t>Test cases coverage (%)</w:t>
            </w:r>
          </w:p>
        </w:tc>
      </w:tr>
      <w:tr>
        <w:trPr>
          <w:cantSplit w:val="false"/>
        </w:trPr>
        <w:tc>
          <w:tcPr>
            <w:tcW w:type="dxa" w:w="4781"/>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r>
          </w:p>
        </w:tc>
        <w:tc>
          <w:tcPr>
            <w:tcW w:type="dxa" w:w="4848"/>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rPr/>
            </w:pPr>
            <w:r>
              <w:rPr/>
            </w:r>
          </w:p>
        </w:tc>
      </w:tr>
    </w:tbl>
    <w:p>
      <w:pPr>
        <w:pStyle w:val="style2"/>
        <w:numPr>
          <w:ilvl w:val="1"/>
          <w:numId w:val="1"/>
        </w:numPr>
        <w:rPr/>
      </w:pPr>
      <w:bookmarkStart w:id="26" w:name="__RefHeading__4651_2041490419"/>
      <w:bookmarkEnd w:id="26"/>
      <w:r>
        <w:rPr/>
        <w:t>Bug statistics</w:t>
      </w:r>
    </w:p>
    <w:tbl>
      <w:tblPr>
        <w:jc w:val="left"/>
        <w:tblInd w:type="dxa" w:w="131"/>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1597"/>
        <w:gridCol w:w="1597"/>
        <w:gridCol w:w="1598"/>
        <w:gridCol w:w="4792"/>
      </w:tblGrid>
      <w:tr>
        <w:trPr>
          <w:trHeight w:hRule="exact" w:val="406"/>
          <w:cantSplit w:val="true"/>
        </w:trPr>
        <w:tc>
          <w:tcPr>
            <w:tcW w:type="dxa" w:w="1597"/>
            <w:tcBorders>
              <w:top w:color="000001" w:space="0" w:sz="4" w:val="single"/>
              <w:left w:color="000001" w:space="0" w:sz="4" w:val="single"/>
              <w:bottom w:color="000001" w:space="0" w:sz="4" w:val="single"/>
              <w:right w:val="nil"/>
            </w:tcBorders>
            <w:shd w:fill="FFFFFF" w:val="clear"/>
            <w:tcMar>
              <w:left w:type="dxa" w:w="98"/>
            </w:tcMar>
            <w:vAlign w:val="center"/>
          </w:tcPr>
          <w:p>
            <w:pPr>
              <w:pStyle w:val="style87"/>
              <w:spacing w:after="120" w:before="0"/>
              <w:contextualSpacing w:val="false"/>
              <w:jc w:val="center"/>
              <w:rPr>
                <w:b/>
                <w:lang w:val="en-US"/>
              </w:rPr>
            </w:pPr>
            <w:r>
              <w:rPr>
                <w:b/>
                <w:lang w:val="en-US"/>
              </w:rPr>
              <w:t xml:space="preserve">Unresolved bugs </w:t>
            </w:r>
          </w:p>
        </w:tc>
        <w:tc>
          <w:tcPr>
            <w:tcW w:type="dxa" w:w="1597"/>
            <w:tcBorders>
              <w:top w:color="000001" w:space="0" w:sz="4" w:val="single"/>
              <w:left w:color="000001" w:space="0" w:sz="4" w:val="single"/>
              <w:bottom w:color="000001" w:space="0" w:sz="4" w:val="single"/>
              <w:right w:val="nil"/>
            </w:tcBorders>
            <w:shd w:fill="FFFFFF" w:val="clear"/>
            <w:tcMar>
              <w:left w:type="dxa" w:w="98"/>
            </w:tcMar>
            <w:vAlign w:val="bottom"/>
          </w:tcPr>
          <w:p>
            <w:pPr>
              <w:pStyle w:val="style87"/>
              <w:spacing w:after="120" w:before="0"/>
              <w:contextualSpacing w:val="false"/>
              <w:jc w:val="center"/>
              <w:rPr>
                <w:b/>
                <w:lang w:val="en-US"/>
              </w:rPr>
            </w:pPr>
            <w:r>
              <w:rPr>
                <w:b/>
                <w:lang w:val="en-US"/>
              </w:rPr>
              <w:t>Resolved bugs</w:t>
            </w:r>
          </w:p>
        </w:tc>
        <w:tc>
          <w:tcPr>
            <w:tcW w:type="dxa" w:w="1598"/>
            <w:tcBorders>
              <w:top w:color="000001" w:space="0" w:sz="4" w:val="single"/>
              <w:left w:color="000001" w:space="0" w:sz="4" w:val="single"/>
              <w:bottom w:color="000001" w:space="0" w:sz="4" w:val="single"/>
              <w:right w:val="nil"/>
            </w:tcBorders>
            <w:shd w:fill="FFFFFF" w:val="clear"/>
            <w:tcMar>
              <w:left w:type="dxa" w:w="98"/>
            </w:tcMar>
            <w:vAlign w:val="center"/>
          </w:tcPr>
          <w:p>
            <w:pPr>
              <w:pStyle w:val="style87"/>
              <w:spacing w:after="120" w:before="0"/>
              <w:contextualSpacing w:val="false"/>
              <w:jc w:val="center"/>
              <w:rPr>
                <w:b/>
                <w:lang w:val="en-US"/>
              </w:rPr>
            </w:pPr>
            <w:r>
              <w:rPr>
                <w:b/>
                <w:lang w:val="en-US"/>
              </w:rPr>
              <w:t>Reopened bugs</w:t>
            </w:r>
          </w:p>
        </w:tc>
        <w:tc>
          <w:tcPr>
            <w:tcW w:type="dxa" w:w="4792"/>
            <w:gridSpan w:val="3"/>
            <w:vMerge w:val="restart"/>
            <w:tcBorders>
              <w:top w:color="000001" w:space="0" w:sz="4" w:val="single"/>
              <w:left w:color="000001" w:space="0" w:sz="4" w:val="single"/>
              <w:bottom w:color="000001" w:space="0" w:sz="4" w:val="single"/>
              <w:right w:color="000001" w:space="0" w:sz="4" w:val="single"/>
            </w:tcBorders>
            <w:shd w:fill="FFFFFF" w:val="clear"/>
            <w:tcMar>
              <w:left w:type="dxa" w:w="98"/>
            </w:tcMar>
            <w:vAlign w:val="center"/>
          </w:tcPr>
          <w:p>
            <w:pPr>
              <w:pStyle w:val="style87"/>
              <w:spacing w:after="120" w:before="0"/>
              <w:contextualSpacing w:val="false"/>
              <w:jc w:val="center"/>
              <w:rPr>
                <w:b/>
                <w:lang w:val="en-US"/>
              </w:rPr>
            </w:pPr>
            <w:r>
              <w:rPr>
                <w:b/>
                <w:lang w:val="en-US"/>
              </w:rPr>
              <w:t>Verified bugs</w:t>
            </w:r>
          </w:p>
        </w:tc>
      </w:tr>
      <w:tr>
        <w:trPr>
          <w:trHeight w:hRule="exact" w:val="406"/>
          <w:cantSplit w:val="true"/>
        </w:trPr>
        <w:tc>
          <w:tcPr>
            <w:tcW w:type="dxa" w:w="1597"/>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b/>
                <w:lang w:val="en-US"/>
              </w:rPr>
            </w:pPr>
            <w:r>
              <w:rPr>
                <w:b/>
                <w:lang w:val="en-US"/>
              </w:rPr>
              <w:t>Critical</w:t>
            </w:r>
          </w:p>
        </w:tc>
        <w:tc>
          <w:tcPr>
            <w:tcW w:type="dxa" w:w="1597"/>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b/>
                <w:lang w:val="en-US"/>
              </w:rPr>
            </w:pPr>
            <w:r>
              <w:rPr>
                <w:b/>
                <w:lang w:val="en-US"/>
              </w:rPr>
              <w:t>Not critical</w:t>
            </w:r>
          </w:p>
        </w:tc>
        <w:tc>
          <w:tcPr>
            <w:tcW w:type="dxa" w:w="1598"/>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b/>
                <w:lang w:val="en-US"/>
              </w:rPr>
            </w:pPr>
            <w:r>
              <w:rPr>
                <w:b/>
                <w:lang w:val="en-US"/>
              </w:rPr>
              <w:t>Critical</w:t>
            </w:r>
          </w:p>
        </w:tc>
        <w:tc>
          <w:tcPr>
            <w:tcW w:type="dxa" w:w="1597"/>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b/>
                <w:lang w:val="en-US"/>
              </w:rPr>
            </w:pPr>
            <w:r>
              <w:rPr>
                <w:b/>
                <w:lang w:val="en-US"/>
              </w:rPr>
              <w:t>Not critical</w:t>
            </w:r>
          </w:p>
        </w:tc>
        <w:tc>
          <w:tcPr>
            <w:tcW w:type="dxa" w:w="1598"/>
            <w:vMerge w:val="continue"/>
            <w:tcBorders>
              <w:top w:color="000001" w:space="0" w:sz="4" w:val="single"/>
              <w:left w:color="000001" w:space="0" w:sz="4" w:val="single"/>
              <w:bottom w:color="000001" w:space="0" w:sz="4" w:val="single"/>
              <w:right w:val="nil"/>
            </w:tcBorders>
            <w:shd w:fill="FFFFFF" w:val="clear"/>
            <w:tcMar>
              <w:left w:type="dxa" w:w="98"/>
            </w:tcMar>
            <w:vAlign w:val="center"/>
          </w:tcPr>
          <w:p>
            <w:pPr>
              <w:pStyle w:val="style0"/>
              <w:rPr/>
            </w:pPr>
            <w:r>
              <w:rPr/>
            </w:r>
          </w:p>
        </w:tc>
        <w:tc>
          <w:tcPr>
            <w:tcW w:type="dxa" w:w="1597"/>
            <w:vMerge w:val="continue"/>
            <w:tcBorders>
              <w:top w:color="000001" w:space="0" w:sz="4" w:val="single"/>
              <w:left w:color="000001" w:space="0" w:sz="4" w:val="single"/>
              <w:bottom w:color="000001" w:space="0" w:sz="4" w:val="single"/>
              <w:right w:color="000001" w:space="0" w:sz="4" w:val="single"/>
            </w:tcBorders>
            <w:shd w:fill="FFFFFF" w:val="clear"/>
            <w:tcMar>
              <w:left w:type="dxa" w:w="98"/>
            </w:tcMar>
            <w:vAlign w:val="center"/>
          </w:tcPr>
          <w:p>
            <w:pPr>
              <w:pStyle w:val="style0"/>
              <w:rPr/>
            </w:pPr>
            <w:r>
              <w:rPr/>
            </w:r>
          </w:p>
        </w:tc>
      </w:tr>
      <w:tr>
        <w:trPr>
          <w:cantSplit w:val="true"/>
        </w:trPr>
        <w:tc>
          <w:tcPr>
            <w:tcW w:type="dxa" w:w="1597"/>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r>
          </w:p>
        </w:tc>
        <w:tc>
          <w:tcPr>
            <w:tcW w:type="dxa" w:w="1597"/>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r>
          </w:p>
        </w:tc>
        <w:tc>
          <w:tcPr>
            <w:tcW w:type="dxa" w:w="1598"/>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r>
          </w:p>
        </w:tc>
        <w:tc>
          <w:tcPr>
            <w:tcW w:type="dxa" w:w="1597"/>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r>
          </w:p>
        </w:tc>
        <w:tc>
          <w:tcPr>
            <w:tcW w:type="dxa" w:w="1598"/>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r>
          </w:p>
        </w:tc>
        <w:tc>
          <w:tcPr>
            <w:tcW w:type="dxa" w:w="1597"/>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rPr/>
            </w:pPr>
            <w:r>
              <w:rPr/>
            </w:r>
          </w:p>
        </w:tc>
      </w:tr>
    </w:tbl>
    <w:p>
      <w:pPr>
        <w:pStyle w:val="style87"/>
        <w:rPr/>
      </w:pPr>
      <w:r>
        <w:rPr/>
      </w:r>
    </w:p>
    <w:p>
      <w:pPr>
        <w:pStyle w:val="style1"/>
        <w:tabs>
          <w:tab w:leader="none" w:pos="360" w:val="left"/>
        </w:tabs>
        <w:rPr>
          <w:lang w:val="en-US"/>
        </w:rPr>
      </w:pPr>
      <w:bookmarkStart w:id="27" w:name="__RefHeading__4653_2041490419"/>
      <w:bookmarkStart w:id="28" w:name="_toc495"/>
      <w:bookmarkEnd w:id="27"/>
      <w:bookmarkEnd w:id="28"/>
      <w:r>
        <w:rPr>
          <w:lang w:val="en-US"/>
        </w:rPr>
        <w:t>10. QA Release statement</w:t>
      </w:r>
    </w:p>
    <w:p>
      <w:pPr>
        <w:pStyle w:val="style0"/>
        <w:rPr>
          <w:lang w:val="en-US"/>
        </w:rPr>
      </w:pPr>
      <w:r>
        <w:rPr>
          <w:lang w:val="en-US"/>
        </w:rPr>
        <w:t xml:space="preserve">QA statement criteria are defined in chapter #8. </w:t>
      </w:r>
    </w:p>
    <w:tbl>
      <w:tblPr>
        <w:jc w:val="left"/>
        <w:tblInd w:type="dxa" w:w="131"/>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1724"/>
        <w:gridCol w:w="1437"/>
        <w:gridCol w:w="4138"/>
        <w:gridCol w:w="2285"/>
      </w:tblGrid>
      <w:tr>
        <w:trPr>
          <w:cantSplit w:val="true"/>
        </w:trPr>
        <w:tc>
          <w:tcPr>
            <w:tcW w:type="dxa" w:w="1724"/>
            <w:tcBorders>
              <w:top w:color="000001" w:space="0" w:sz="4" w:val="single"/>
              <w:left w:color="000001" w:space="0" w:sz="4" w:val="single"/>
              <w:bottom w:color="000001" w:space="0" w:sz="4" w:val="single"/>
              <w:right w:val="nil"/>
            </w:tcBorders>
            <w:shd w:fill="FFFFFF" w:val="clear"/>
            <w:tcMar>
              <w:left w:type="dxa" w:w="98"/>
            </w:tcMar>
          </w:tcPr>
          <w:p>
            <w:pPr>
              <w:pStyle w:val="style92"/>
              <w:keepNext/>
              <w:spacing w:after="0" w:before="0"/>
              <w:contextualSpacing w:val="false"/>
              <w:rPr>
                <w:b/>
                <w:lang w:val="en-US"/>
              </w:rPr>
            </w:pPr>
            <w:r>
              <w:rPr>
                <w:b/>
                <w:lang w:val="en-US"/>
              </w:rPr>
              <w:t>Date</w:t>
            </w:r>
          </w:p>
        </w:tc>
        <w:tc>
          <w:tcPr>
            <w:tcW w:type="dxa" w:w="1437"/>
            <w:tcBorders>
              <w:top w:color="000001" w:space="0" w:sz="4" w:val="single"/>
              <w:left w:color="000001" w:space="0" w:sz="4" w:val="single"/>
              <w:bottom w:color="000001" w:space="0" w:sz="4" w:val="single"/>
              <w:right w:val="nil"/>
            </w:tcBorders>
            <w:shd w:fill="FFFFFF" w:val="clear"/>
            <w:tcMar>
              <w:left w:type="dxa" w:w="98"/>
            </w:tcMar>
          </w:tcPr>
          <w:p>
            <w:pPr>
              <w:pStyle w:val="style92"/>
              <w:keepNext/>
              <w:spacing w:after="0" w:before="0"/>
              <w:contextualSpacing w:val="false"/>
              <w:rPr>
                <w:b/>
                <w:lang w:val="en-US"/>
              </w:rPr>
            </w:pPr>
            <w:r>
              <w:rPr>
                <w:b/>
                <w:lang w:val="en-US"/>
              </w:rPr>
              <w:t>Version</w:t>
            </w:r>
          </w:p>
        </w:tc>
        <w:tc>
          <w:tcPr>
            <w:tcW w:type="dxa" w:w="4138"/>
            <w:tcBorders>
              <w:top w:color="000001" w:space="0" w:sz="4" w:val="single"/>
              <w:left w:color="000001" w:space="0" w:sz="4" w:val="single"/>
              <w:bottom w:color="000001" w:space="0" w:sz="4" w:val="single"/>
              <w:right w:val="nil"/>
            </w:tcBorders>
            <w:shd w:fill="FFFFFF" w:val="clear"/>
            <w:tcMar>
              <w:left w:type="dxa" w:w="98"/>
            </w:tcMar>
          </w:tcPr>
          <w:p>
            <w:pPr>
              <w:pStyle w:val="style0"/>
              <w:jc w:val="center"/>
              <w:rPr>
                <w:b/>
                <w:lang w:val="en-US"/>
              </w:rPr>
            </w:pPr>
            <w:r>
              <w:rPr>
                <w:b/>
                <w:lang w:val="en-US"/>
              </w:rPr>
              <w:t>QA recommendations</w:t>
            </w:r>
          </w:p>
        </w:tc>
        <w:tc>
          <w:tcPr>
            <w:tcW w:type="dxa" w:w="228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jc w:val="center"/>
              <w:rPr>
                <w:b/>
                <w:lang w:val="en-US"/>
              </w:rPr>
            </w:pPr>
            <w:r>
              <w:rPr>
                <w:b/>
                <w:lang w:val="en-US"/>
              </w:rPr>
              <w:t>Comments</w:t>
            </w:r>
          </w:p>
        </w:tc>
      </w:tr>
      <w:tr>
        <w:trPr>
          <w:cantSplit w:val="true"/>
        </w:trPr>
        <w:tc>
          <w:tcPr>
            <w:tcW w:type="dxa" w:w="1724"/>
            <w:tcBorders>
              <w:top w:color="000001" w:space="0" w:sz="4" w:val="single"/>
              <w:left w:color="000001" w:space="0" w:sz="4" w:val="single"/>
              <w:bottom w:color="000001" w:space="0" w:sz="4" w:val="single"/>
              <w:right w:val="nil"/>
            </w:tcBorders>
            <w:shd w:fill="FFFFFF" w:val="clear"/>
            <w:tcMar>
              <w:left w:type="dxa" w:w="98"/>
            </w:tcMar>
          </w:tcPr>
          <w:p>
            <w:pPr>
              <w:pStyle w:val="style93"/>
              <w:rPr/>
            </w:pPr>
            <w:r>
              <w:rPr/>
              <w:t>XX.XX.XXXX</w:t>
            </w:r>
          </w:p>
        </w:tc>
        <w:tc>
          <w:tcPr>
            <w:tcW w:type="dxa" w:w="1437"/>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pPr>
            <w:r>
              <w:rPr/>
            </w:r>
          </w:p>
        </w:tc>
        <w:tc>
          <w:tcPr>
            <w:tcW w:type="dxa" w:w="4138"/>
            <w:tcBorders>
              <w:top w:color="000001" w:space="0" w:sz="4" w:val="single"/>
              <w:left w:color="000001" w:space="0" w:sz="4" w:val="single"/>
              <w:bottom w:color="000001" w:space="0" w:sz="4" w:val="single"/>
              <w:right w:val="nil"/>
            </w:tcBorders>
            <w:shd w:fill="FFFFFF" w:val="clear"/>
            <w:tcMar>
              <w:left w:type="dxa" w:w="98"/>
            </w:tcMar>
          </w:tcPr>
          <w:p>
            <w:pPr>
              <w:pStyle w:val="style0"/>
              <w:rPr>
                <w:color w:val="000000"/>
              </w:rPr>
            </w:pPr>
            <w:r>
              <w:rPr>
                <w:color w:val="000000"/>
              </w:rPr>
            </w:r>
          </w:p>
        </w:tc>
        <w:tc>
          <w:tcPr>
            <w:tcW w:type="dxa" w:w="2285"/>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0"/>
              <w:ind w:hanging="0" w:left="63" w:right="0"/>
              <w:rPr/>
            </w:pPr>
            <w:r>
              <w:rPr/>
            </w:r>
          </w:p>
        </w:tc>
      </w:tr>
    </w:tbl>
    <w:p>
      <w:pPr>
        <w:pStyle w:val="style1"/>
        <w:tabs>
          <w:tab w:leader="none" w:pos="360" w:val="left"/>
        </w:tabs>
        <w:rPr/>
      </w:pPr>
      <w:bookmarkStart w:id="29" w:name="__RefHeading__4655_2041490419"/>
      <w:bookmarkStart w:id="30" w:name="__RefHeading__4655_2041490419"/>
      <w:bookmarkEnd w:id="30"/>
      <w:r>
        <w:rPr/>
      </w:r>
    </w:p>
    <w:p>
      <w:pPr>
        <w:pStyle w:val="style1"/>
        <w:tabs>
          <w:tab w:leader="none" w:pos="360" w:val="left"/>
        </w:tabs>
        <w:rPr>
          <w:lang w:val="en-US"/>
        </w:rPr>
      </w:pPr>
      <w:bookmarkStart w:id="31" w:name="__RefHeading__4657_2041490419"/>
      <w:bookmarkStart w:id="32" w:name="_toc540"/>
      <w:bookmarkEnd w:id="31"/>
      <w:bookmarkEnd w:id="32"/>
      <w:r>
        <w:rPr>
          <w:lang w:val="en-US"/>
        </w:rPr>
        <w:t>11. Release risks</w:t>
      </w:r>
    </w:p>
    <w:p>
      <w:pPr>
        <w:pStyle w:val="style1"/>
        <w:tabs>
          <w:tab w:leader="none" w:pos="360" w:val="left"/>
        </w:tabs>
        <w:rPr/>
      </w:pPr>
      <w:bookmarkStart w:id="33" w:name="__RefHeading__4659_2041490419"/>
      <w:bookmarkEnd w:id="33"/>
      <w:r>
        <w:rPr>
          <w:lang w:val="en-US"/>
        </w:rPr>
        <w:t xml:space="preserve">12. </w:t>
      </w:r>
      <w:r>
        <w:rPr/>
        <w:t>Test Logistics</w:t>
      </w:r>
    </w:p>
    <w:p>
      <w:pPr>
        <w:pStyle w:val="style2"/>
        <w:numPr>
          <w:ilvl w:val="1"/>
          <w:numId w:val="1"/>
        </w:numPr>
        <w:rPr/>
      </w:pPr>
      <w:bookmarkStart w:id="34" w:name="__RefHeading__4661_2041490419"/>
      <w:bookmarkEnd w:id="34"/>
      <w:r>
        <w:rPr/>
        <w:t>Software Tools and Data</w:t>
      </w:r>
    </w:p>
    <w:p>
      <w:pPr>
        <w:pStyle w:val="style87"/>
        <w:rPr>
          <w:lang w:val="en-US"/>
        </w:rPr>
      </w:pPr>
      <w:r>
        <w:rPr>
          <w:lang w:val="en-US"/>
        </w:rPr>
        <w:t>List of tools required to perform test activities:</w:t>
      </w:r>
    </w:p>
    <w:tbl>
      <w:tblPr>
        <w:jc w:val="left"/>
        <w:tblInd w:type="dxa" w:w="411"/>
        <w:tblBorders>
          <w:top w:color="000001" w:space="0" w:sz="4" w:val="single"/>
          <w:left w:color="000001" w:space="0" w:sz="4" w:val="single"/>
          <w:bottom w:color="000001" w:space="0" w:sz="4" w:val="single"/>
          <w:insideH w:color="000001" w:space="0" w:sz="4" w:val="single"/>
          <w:right w:val="nil"/>
          <w:insideV w:val="nil"/>
        </w:tblBorders>
        <w:tblCellMar>
          <w:top w:type="dxa" w:w="0"/>
          <w:left w:type="dxa" w:w="98"/>
          <w:bottom w:type="dxa" w:w="0"/>
          <w:right w:type="dxa" w:w="108"/>
        </w:tblCellMar>
      </w:tblPr>
      <w:tblGrid>
        <w:gridCol w:w="2364"/>
        <w:gridCol w:w="2040"/>
        <w:gridCol w:w="2766"/>
        <w:gridCol w:w="1366"/>
      </w:tblGrid>
      <w:tr>
        <w:trPr>
          <w:cantSplit w:val="false"/>
        </w:trPr>
        <w:tc>
          <w:tcPr>
            <w:tcW w:type="dxa" w:w="2364"/>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r>
          </w:p>
        </w:tc>
        <w:tc>
          <w:tcPr>
            <w:tcW w:type="dxa" w:w="2040"/>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b/>
              </w:rPr>
            </w:pPr>
            <w:r>
              <w:rPr>
                <w:b/>
              </w:rPr>
              <w:t>Tool, Data</w:t>
            </w:r>
          </w:p>
        </w:tc>
        <w:tc>
          <w:tcPr>
            <w:tcW w:type="dxa" w:w="2766"/>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b/>
              </w:rPr>
            </w:pPr>
            <w:r>
              <w:rPr>
                <w:b/>
              </w:rPr>
              <w:t>Vendor/In-house</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rPr>
                <w:b/>
              </w:rPr>
            </w:pPr>
            <w:r>
              <w:rPr>
                <w:b/>
              </w:rPr>
              <w:t>Version</w:t>
            </w:r>
          </w:p>
        </w:tc>
      </w:tr>
      <w:tr>
        <w:trPr>
          <w:cantSplit w:val="false"/>
        </w:trPr>
        <w:tc>
          <w:tcPr>
            <w:tcW w:type="dxa" w:w="2364"/>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t>Test Management</w:t>
            </w:r>
          </w:p>
        </w:tc>
        <w:tc>
          <w:tcPr>
            <w:tcW w:type="dxa" w:w="2040"/>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b/>
                <w:bCs/>
                <w:lang w:val="en-US"/>
              </w:rPr>
            </w:pPr>
            <w:r>
              <w:rPr>
                <w:b/>
                <w:bCs/>
                <w:lang w:val="en-US"/>
              </w:rPr>
              <w:t>Redmine</w:t>
            </w:r>
          </w:p>
        </w:tc>
        <w:tc>
          <w:tcPr>
            <w:tcW w:type="dxa" w:w="2766"/>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b/>
                <w:bCs/>
                <w:lang w:val="en-US"/>
              </w:rPr>
            </w:pPr>
            <w:r>
              <w:rPr>
                <w:b/>
                <w:bCs/>
                <w:lang w:val="en-US"/>
              </w:rPr>
              <w:t>Codetiburon</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rPr/>
            </w:pPr>
            <w:r>
              <w:rPr/>
            </w:r>
          </w:p>
        </w:tc>
      </w:tr>
      <w:tr>
        <w:trPr>
          <w:cantSplit w:val="false"/>
        </w:trPr>
        <w:tc>
          <w:tcPr>
            <w:tcW w:type="dxa" w:w="2364"/>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t>Test Automation</w:t>
            </w:r>
          </w:p>
        </w:tc>
        <w:tc>
          <w:tcPr>
            <w:tcW w:type="dxa" w:w="2040"/>
            <w:tcBorders>
              <w:top w:color="000001" w:space="0" w:sz="4" w:val="single"/>
              <w:left w:color="000001" w:space="0" w:sz="4" w:val="single"/>
              <w:bottom w:color="000001" w:space="0" w:sz="4" w:val="single"/>
              <w:right w:val="nil"/>
            </w:tcBorders>
            <w:shd w:fill="FFFFFF" w:val="clear"/>
            <w:tcMar>
              <w:left w:type="dxa" w:w="98"/>
            </w:tcMar>
          </w:tcPr>
          <w:p>
            <w:pPr>
              <w:pStyle w:val="style0"/>
              <w:tabs>
                <w:tab w:leader="none" w:pos="1440" w:val="left"/>
              </w:tabs>
              <w:ind w:hanging="0" w:left="720" w:right="0"/>
              <w:jc w:val="left"/>
              <w:rPr>
                <w:b/>
                <w:bCs/>
                <w:i w:val="false"/>
                <w:iCs w:val="false"/>
                <w:color w:val="000000"/>
                <w:lang w:val="en-US"/>
              </w:rPr>
            </w:pPr>
            <w:r>
              <w:rPr>
                <w:b/>
                <w:bCs/>
                <w:i w:val="false"/>
                <w:iCs w:val="false"/>
                <w:color w:val="000000"/>
                <w:lang w:val="en-US"/>
              </w:rPr>
              <w:t>N/A</w:t>
            </w:r>
          </w:p>
        </w:tc>
        <w:tc>
          <w:tcPr>
            <w:tcW w:type="dxa" w:w="2766"/>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b/>
                <w:bCs/>
                <w:lang w:val="en-US"/>
              </w:rPr>
            </w:pPr>
            <w:r>
              <w:rPr>
                <w:b/>
                <w:bCs/>
                <w:lang w:val="en-US"/>
              </w:rPr>
              <w:t>Codetiburon</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rPr/>
            </w:pPr>
            <w:r>
              <w:rPr/>
            </w:r>
          </w:p>
        </w:tc>
      </w:tr>
      <w:tr>
        <w:trPr>
          <w:cantSplit w:val="false"/>
        </w:trPr>
        <w:tc>
          <w:tcPr>
            <w:tcW w:type="dxa" w:w="2364"/>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t>Test Automation</w:t>
            </w:r>
          </w:p>
        </w:tc>
        <w:tc>
          <w:tcPr>
            <w:tcW w:type="dxa" w:w="2040"/>
            <w:tcBorders>
              <w:top w:color="000001" w:space="0" w:sz="4" w:val="single"/>
              <w:left w:color="000001" w:space="0" w:sz="4" w:val="single"/>
              <w:bottom w:color="000001" w:space="0" w:sz="4" w:val="single"/>
              <w:right w:val="nil"/>
            </w:tcBorders>
            <w:shd w:fill="FFFFFF" w:val="clear"/>
            <w:tcMar>
              <w:left w:type="dxa" w:w="98"/>
            </w:tcMar>
          </w:tcPr>
          <w:p>
            <w:pPr>
              <w:pStyle w:val="style0"/>
              <w:tabs>
                <w:tab w:leader="none" w:pos="1440" w:val="left"/>
              </w:tabs>
              <w:ind w:hanging="0" w:left="720" w:right="0"/>
              <w:jc w:val="left"/>
              <w:rPr>
                <w:b/>
                <w:bCs/>
                <w:i w:val="false"/>
                <w:iCs w:val="false"/>
                <w:color w:val="000000"/>
                <w:lang w:val="en-US"/>
              </w:rPr>
            </w:pPr>
            <w:r>
              <w:rPr>
                <w:b/>
                <w:bCs/>
                <w:i w:val="false"/>
                <w:iCs w:val="false"/>
                <w:color w:val="000000"/>
                <w:lang w:val="en-US"/>
              </w:rPr>
              <w:t>N/A</w:t>
            </w:r>
          </w:p>
        </w:tc>
        <w:tc>
          <w:tcPr>
            <w:tcW w:type="dxa" w:w="2766"/>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b/>
                <w:bCs/>
                <w:lang w:val="en-US"/>
              </w:rPr>
            </w:pPr>
            <w:r>
              <w:rPr>
                <w:b/>
                <w:bCs/>
                <w:lang w:val="en-US"/>
              </w:rPr>
              <w:t>Codetiburon</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rPr/>
            </w:pPr>
            <w:r>
              <w:rPr/>
            </w:r>
          </w:p>
        </w:tc>
      </w:tr>
      <w:tr>
        <w:trPr>
          <w:cantSplit w:val="false"/>
        </w:trPr>
        <w:tc>
          <w:tcPr>
            <w:tcW w:type="dxa" w:w="2364"/>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pPr>
            <w:r>
              <w:rPr/>
              <w:t>Defect Tracking</w:t>
            </w:r>
          </w:p>
        </w:tc>
        <w:tc>
          <w:tcPr>
            <w:tcW w:type="dxa" w:w="2040"/>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b/>
                <w:bCs/>
                <w:lang w:val="en-US"/>
              </w:rPr>
            </w:pPr>
            <w:r>
              <w:rPr>
                <w:b/>
                <w:bCs/>
                <w:lang w:val="en-US"/>
              </w:rPr>
              <w:t>Redmine</w:t>
            </w:r>
          </w:p>
        </w:tc>
        <w:tc>
          <w:tcPr>
            <w:tcW w:type="dxa" w:w="2766"/>
            <w:tcBorders>
              <w:top w:color="000001" w:space="0" w:sz="4" w:val="single"/>
              <w:left w:color="000001" w:space="0" w:sz="4" w:val="single"/>
              <w:bottom w:color="000001" w:space="0" w:sz="4" w:val="single"/>
              <w:right w:val="nil"/>
            </w:tcBorders>
            <w:shd w:fill="FFFFFF" w:val="clear"/>
            <w:tcMar>
              <w:left w:type="dxa" w:w="98"/>
            </w:tcMar>
          </w:tcPr>
          <w:p>
            <w:pPr>
              <w:pStyle w:val="style87"/>
              <w:spacing w:after="120" w:before="0"/>
              <w:contextualSpacing w:val="false"/>
              <w:rPr>
                <w:b/>
                <w:bCs/>
                <w:lang w:val="en-US"/>
              </w:rPr>
            </w:pPr>
            <w:r>
              <w:rPr>
                <w:b/>
                <w:bCs/>
                <w:lang w:val="en-US"/>
              </w:rPr>
              <w:t>Codetiburon</w:t>
            </w:r>
          </w:p>
        </w:tc>
        <w:tc>
          <w:tcPr>
            <w:tcW w:type="dxa" w:w="1366"/>
            <w:tcBorders>
              <w:top w:color="000001" w:space="0" w:sz="4" w:val="single"/>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rPr/>
            </w:pPr>
            <w:r>
              <w:rPr/>
            </w:r>
          </w:p>
        </w:tc>
      </w:tr>
      <w:tr>
        <w:trPr>
          <w:cantSplit w:val="false"/>
        </w:trPr>
        <w:tc>
          <w:tcPr>
            <w:tcW w:type="dxa" w:w="2364"/>
            <w:tcBorders>
              <w:top w:val="nil"/>
              <w:left w:color="000001" w:space="0" w:sz="4" w:val="single"/>
              <w:bottom w:color="000001" w:space="0" w:sz="4" w:val="single"/>
              <w:right w:val="nil"/>
            </w:tcBorders>
            <w:shd w:fill="FFFFFF" w:val="clear"/>
            <w:tcMar>
              <w:left w:type="dxa" w:w="98"/>
            </w:tcMar>
          </w:tcPr>
          <w:p>
            <w:pPr>
              <w:pStyle w:val="style87"/>
              <w:spacing w:after="120" w:before="0"/>
              <w:contextualSpacing w:val="false"/>
              <w:rPr>
                <w:lang w:val="en-US"/>
              </w:rPr>
            </w:pPr>
            <w:r>
              <w:rPr>
                <w:lang w:val="en-US"/>
              </w:rPr>
              <w:t>Image of Windows 7</w:t>
            </w:r>
          </w:p>
        </w:tc>
        <w:tc>
          <w:tcPr>
            <w:tcW w:type="dxa" w:w="2040"/>
            <w:tcBorders>
              <w:top w:val="nil"/>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b/>
                <w:bCs/>
                <w:lang w:val="en-US"/>
              </w:rPr>
            </w:pPr>
            <w:r>
              <w:rPr>
                <w:b/>
                <w:bCs/>
                <w:lang w:val="en-US"/>
              </w:rPr>
              <w:t>VMware Player or Virtual PC</w:t>
            </w:r>
          </w:p>
        </w:tc>
        <w:tc>
          <w:tcPr>
            <w:tcW w:type="dxa" w:w="2766"/>
            <w:tcBorders>
              <w:top w:val="nil"/>
              <w:left w:color="000001" w:space="0" w:sz="4" w:val="single"/>
              <w:bottom w:color="000001" w:space="0" w:sz="4" w:val="single"/>
              <w:right w:val="nil"/>
            </w:tcBorders>
            <w:shd w:fill="FFFFFF" w:val="clear"/>
            <w:tcMar>
              <w:left w:type="dxa" w:w="98"/>
            </w:tcMar>
          </w:tcPr>
          <w:p>
            <w:pPr>
              <w:pStyle w:val="style87"/>
              <w:spacing w:after="120" w:before="0"/>
              <w:contextualSpacing w:val="false"/>
              <w:rPr>
                <w:b/>
                <w:bCs/>
                <w:lang w:val="en-US"/>
              </w:rPr>
            </w:pPr>
            <w:r>
              <w:rPr>
                <w:b/>
                <w:bCs/>
                <w:lang w:val="en-US"/>
              </w:rPr>
              <w:t>Codetiburon</w:t>
            </w:r>
          </w:p>
        </w:tc>
        <w:tc>
          <w:tcPr>
            <w:tcW w:type="dxa" w:w="1366"/>
            <w:tcBorders>
              <w:top w:val="nil"/>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rPr/>
            </w:pPr>
            <w:r>
              <w:rPr/>
            </w:r>
          </w:p>
        </w:tc>
      </w:tr>
      <w:tr>
        <w:trPr>
          <w:cantSplit w:val="false"/>
        </w:trPr>
        <w:tc>
          <w:tcPr>
            <w:tcW w:type="dxa" w:w="2364"/>
            <w:tcBorders>
              <w:top w:val="nil"/>
              <w:left w:color="000001" w:space="0" w:sz="4" w:val="single"/>
              <w:bottom w:color="000001" w:space="0" w:sz="4" w:val="single"/>
              <w:right w:val="nil"/>
            </w:tcBorders>
            <w:shd w:fill="FFFFFF" w:val="clear"/>
            <w:tcMar>
              <w:left w:type="dxa" w:w="98"/>
            </w:tcMar>
          </w:tcPr>
          <w:p>
            <w:pPr>
              <w:pStyle w:val="style87"/>
              <w:spacing w:after="120" w:before="0"/>
              <w:contextualSpacing w:val="false"/>
              <w:rPr>
                <w:lang w:val="en-US"/>
              </w:rPr>
            </w:pPr>
            <w:r>
              <w:rPr>
                <w:lang w:val="en-US"/>
              </w:rPr>
              <w:t>Image of Windows 8</w:t>
            </w:r>
          </w:p>
        </w:tc>
        <w:tc>
          <w:tcPr>
            <w:tcW w:type="dxa" w:w="2040"/>
            <w:tcBorders>
              <w:top w:val="nil"/>
              <w:left w:color="000001" w:space="0" w:sz="4" w:val="single"/>
              <w:bottom w:color="000001" w:space="0" w:sz="4" w:val="single"/>
              <w:right w:val="nil"/>
            </w:tcBorders>
            <w:shd w:fill="FFFFFF" w:val="clear"/>
            <w:tcMar>
              <w:left w:type="dxa" w:w="98"/>
            </w:tcMar>
          </w:tcPr>
          <w:p>
            <w:pPr>
              <w:pStyle w:val="style87"/>
              <w:spacing w:after="120" w:before="0"/>
              <w:contextualSpacing w:val="false"/>
              <w:jc w:val="center"/>
              <w:rPr>
                <w:b/>
                <w:bCs/>
                <w:lang w:val="en-US"/>
              </w:rPr>
            </w:pPr>
            <w:r>
              <w:rPr>
                <w:b/>
                <w:bCs/>
                <w:lang w:val="en-US"/>
              </w:rPr>
              <w:t>VMware Player</w:t>
            </w:r>
          </w:p>
        </w:tc>
        <w:tc>
          <w:tcPr>
            <w:tcW w:type="dxa" w:w="2766"/>
            <w:tcBorders>
              <w:top w:val="nil"/>
              <w:left w:color="000001" w:space="0" w:sz="4" w:val="single"/>
              <w:bottom w:color="000001" w:space="0" w:sz="4" w:val="single"/>
              <w:right w:val="nil"/>
            </w:tcBorders>
            <w:shd w:fill="FFFFFF" w:val="clear"/>
            <w:tcMar>
              <w:left w:type="dxa" w:w="98"/>
            </w:tcMar>
          </w:tcPr>
          <w:p>
            <w:pPr>
              <w:pStyle w:val="style87"/>
              <w:spacing w:after="120" w:before="0"/>
              <w:contextualSpacing w:val="false"/>
              <w:rPr>
                <w:b/>
                <w:bCs/>
                <w:lang w:val="en-US"/>
              </w:rPr>
            </w:pPr>
            <w:r>
              <w:rPr>
                <w:b/>
                <w:bCs/>
                <w:lang w:val="en-US"/>
              </w:rPr>
              <w:t>Codetiburon</w:t>
            </w:r>
          </w:p>
        </w:tc>
        <w:tc>
          <w:tcPr>
            <w:tcW w:type="dxa" w:w="1366"/>
            <w:tcBorders>
              <w:top w:val="nil"/>
              <w:left w:color="000001" w:space="0" w:sz="4" w:val="single"/>
              <w:bottom w:color="000001" w:space="0" w:sz="4" w:val="single"/>
              <w:right w:color="000001" w:space="0" w:sz="4" w:val="single"/>
            </w:tcBorders>
            <w:shd w:fill="FFFFFF" w:val="clear"/>
            <w:tcMar>
              <w:left w:type="dxa" w:w="98"/>
            </w:tcMar>
          </w:tcPr>
          <w:p>
            <w:pPr>
              <w:pStyle w:val="style87"/>
              <w:spacing w:after="120" w:before="0"/>
              <w:contextualSpacing w:val="false"/>
              <w:rPr/>
            </w:pPr>
            <w:r>
              <w:rPr/>
            </w:r>
          </w:p>
        </w:tc>
      </w:tr>
    </w:tbl>
    <w:p>
      <w:pPr>
        <w:pStyle w:val="style2"/>
        <w:numPr>
          <w:ilvl w:val="1"/>
          <w:numId w:val="1"/>
        </w:numPr>
        <w:rPr/>
      </w:pPr>
      <w:bookmarkStart w:id="35" w:name="__RefHeading__4663_2041490419"/>
      <w:bookmarkEnd w:id="35"/>
      <w:r>
        <w:rPr/>
        <w:t>Human Resources</w:t>
      </w:r>
    </w:p>
    <w:p>
      <w:pPr>
        <w:pStyle w:val="style0"/>
        <w:rPr/>
      </w:pPr>
      <w:r>
        <w:rPr/>
        <w:t>Q</w:t>
      </w:r>
      <w:r>
        <w:rPr>
          <w:lang w:val="en-US"/>
        </w:rPr>
        <w:t>A</w:t>
      </w:r>
      <w:r>
        <w:rPr/>
        <w:t xml:space="preserve"> team consists of:</w:t>
      </w:r>
    </w:p>
    <w:p>
      <w:pPr>
        <w:pStyle w:val="style0"/>
        <w:numPr>
          <w:ilvl w:val="0"/>
          <w:numId w:val="9"/>
        </w:numPr>
        <w:rPr>
          <w:rStyle w:val="style67"/>
          <w:i w:val="false"/>
          <w:iCs w:val="false"/>
          <w:color w:val="000000"/>
        </w:rPr>
      </w:pPr>
      <w:r>
        <w:rPr>
          <w:rStyle w:val="style67"/>
          <w:i w:val="false"/>
          <w:iCs w:val="false"/>
          <w:color w:val="000000"/>
        </w:rPr>
        <w:t>QA Engineer</w:t>
      </w:r>
    </w:p>
    <w:p>
      <w:pPr>
        <w:pStyle w:val="style110"/>
        <w:tabs>
          <w:tab w:leader="none" w:pos="1434" w:val="left"/>
        </w:tabs>
        <w:ind w:hanging="360" w:left="720" w:right="0"/>
        <w:rPr/>
      </w:pPr>
      <w:r>
        <w:rPr/>
      </w:r>
    </w:p>
    <w:p>
      <w:pPr>
        <w:pStyle w:val="style2"/>
        <w:numPr>
          <w:ilvl w:val="1"/>
          <w:numId w:val="1"/>
        </w:numPr>
        <w:rPr/>
      </w:pPr>
      <w:bookmarkStart w:id="36" w:name="__RefHeading__4665_2041490419"/>
      <w:bookmarkEnd w:id="36"/>
      <w:r>
        <w:rPr/>
        <w:t>Hardware Resources</w:t>
      </w:r>
    </w:p>
    <w:p>
      <w:pPr>
        <w:pStyle w:val="style108"/>
        <w:numPr>
          <w:ilvl w:val="0"/>
          <w:numId w:val="2"/>
        </w:numPr>
        <w:tabs>
          <w:tab w:leader="none" w:pos="720" w:val="left"/>
        </w:tabs>
        <w:ind w:hanging="360" w:left="360" w:right="0"/>
        <w:rPr/>
      </w:pPr>
      <w:r>
        <w:rPr/>
        <w:t>QA test machine.</w:t>
      </w:r>
    </w:p>
    <w:p>
      <w:pPr>
        <w:pStyle w:val="style108"/>
        <w:tabs>
          <w:tab w:leader="none" w:pos="720" w:val="left"/>
        </w:tabs>
        <w:ind w:hanging="360" w:left="360" w:right="0"/>
        <w:rPr/>
      </w:pPr>
      <w:r>
        <w:rPr/>
      </w:r>
    </w:p>
    <w:p>
      <w:pPr>
        <w:pStyle w:val="style1"/>
        <w:tabs>
          <w:tab w:leader="none" w:pos="360" w:val="left"/>
        </w:tabs>
        <w:rPr/>
      </w:pPr>
      <w:bookmarkStart w:id="37" w:name="__RefHeading__4667_2041490419"/>
      <w:bookmarkStart w:id="38" w:name="_toc623"/>
      <w:bookmarkEnd w:id="37"/>
      <w:bookmarkEnd w:id="38"/>
      <w:r>
        <w:rPr>
          <w:lang w:val="en-US"/>
        </w:rPr>
        <w:t xml:space="preserve">13. </w:t>
      </w:r>
      <w:r>
        <w:rPr/>
        <w:t>Test Procedures</w:t>
      </w:r>
    </w:p>
    <w:p>
      <w:pPr>
        <w:pStyle w:val="style2"/>
        <w:numPr>
          <w:ilvl w:val="1"/>
          <w:numId w:val="1"/>
        </w:numPr>
        <w:rPr/>
      </w:pPr>
      <w:bookmarkStart w:id="39" w:name="__RefHeading__4669_2041490419"/>
      <w:bookmarkEnd w:id="39"/>
      <w:r>
        <w:rPr/>
        <w:t>Defect Reporting</w:t>
      </w:r>
    </w:p>
    <w:p>
      <w:pPr>
        <w:pStyle w:val="style0"/>
        <w:rPr>
          <w:lang w:val="en-US"/>
        </w:rPr>
      </w:pPr>
      <w:r>
        <w:rPr>
          <w:lang w:val="en-US"/>
        </w:rPr>
        <w:t>When defect is found, QA engineer contributes a new bug into the Redmine database with the description of how to reproduce it or reopen the existing one.</w:t>
      </w:r>
    </w:p>
    <w:p>
      <w:pPr>
        <w:pStyle w:val="style2"/>
        <w:numPr>
          <w:ilvl w:val="1"/>
          <w:numId w:val="1"/>
        </w:numPr>
        <w:rPr/>
      </w:pPr>
      <w:bookmarkStart w:id="40" w:name="__RefHeading__4671_2041490419"/>
      <w:bookmarkEnd w:id="40"/>
      <w:r>
        <w:rPr/>
        <w:t>Test Progress Meeting</w:t>
      </w:r>
    </w:p>
    <w:p>
      <w:pPr>
        <w:pStyle w:val="style0"/>
        <w:rPr>
          <w:lang w:val="en-US"/>
        </w:rPr>
      </w:pPr>
      <w:r>
        <w:rPr>
          <w:lang w:val="en-US"/>
        </w:rPr>
        <w:t>Regular daily project team meeting will be held to discuss the test progress.</w:t>
      </w:r>
    </w:p>
    <w:p>
      <w:pPr>
        <w:pStyle w:val="style2"/>
        <w:numPr>
          <w:ilvl w:val="1"/>
          <w:numId w:val="1"/>
        </w:numPr>
        <w:rPr/>
      </w:pPr>
      <w:bookmarkStart w:id="41" w:name="__RefHeading__4673_2041490419"/>
      <w:bookmarkEnd w:id="41"/>
      <w:r>
        <w:rPr/>
        <w:t>Test Case Review</w:t>
      </w:r>
    </w:p>
    <w:p>
      <w:pPr>
        <w:pStyle w:val="style0"/>
        <w:rPr>
          <w:lang w:val="en-US"/>
        </w:rPr>
      </w:pPr>
      <w:r>
        <w:rPr>
          <w:lang w:val="en-US"/>
        </w:rPr>
        <w:t>PM provides test cases review at least once.</w:t>
      </w:r>
    </w:p>
    <w:p>
      <w:pPr>
        <w:pStyle w:val="style2"/>
        <w:keepLines w:val="false"/>
        <w:numPr>
          <w:ilvl w:val="1"/>
          <w:numId w:val="1"/>
        </w:numPr>
        <w:tabs>
          <w:tab w:leader="none" w:pos="426" w:val="left"/>
          <w:tab w:leader="none" w:pos="1152" w:val="left"/>
        </w:tabs>
        <w:spacing w:after="60" w:before="240" w:line="100" w:lineRule="atLeast"/>
        <w:ind w:hanging="576" w:left="576" w:right="0"/>
        <w:contextualSpacing w:val="false"/>
        <w:rPr/>
      </w:pPr>
      <w:bookmarkStart w:id="42" w:name="__RefHeading__4675_2041490419"/>
      <w:bookmarkEnd w:id="42"/>
      <w:r>
        <w:rPr/>
        <w:t>Test Suspension - Resumption Criteria</w:t>
      </w:r>
    </w:p>
    <w:p>
      <w:pPr>
        <w:pStyle w:val="style0"/>
        <w:rPr>
          <w:lang w:val="en-US"/>
        </w:rPr>
      </w:pPr>
      <w:r>
        <w:rPr>
          <w:lang w:val="en-US"/>
        </w:rPr>
        <w:t>If any defects are found which seriously impact the test progress, the QA may choose to Suspend testing. The criteria that will justify test suspension are:</w:t>
      </w:r>
    </w:p>
    <w:p>
      <w:pPr>
        <w:pStyle w:val="style0"/>
        <w:numPr>
          <w:ilvl w:val="0"/>
          <w:numId w:val="4"/>
        </w:numPr>
        <w:tabs>
          <w:tab w:leader="none" w:pos="720" w:val="left"/>
        </w:tabs>
        <w:rPr>
          <w:lang w:val="en-US"/>
        </w:rPr>
      </w:pPr>
      <w:r>
        <w:rPr>
          <w:lang w:val="en-US"/>
        </w:rPr>
        <w:t>Hardware/Software is not available in the time indicated in the project schedule.</w:t>
      </w:r>
    </w:p>
    <w:p>
      <w:pPr>
        <w:pStyle w:val="style0"/>
        <w:numPr>
          <w:ilvl w:val="0"/>
          <w:numId w:val="4"/>
        </w:numPr>
        <w:tabs>
          <w:tab w:leader="none" w:pos="720" w:val="left"/>
        </w:tabs>
        <w:rPr>
          <w:lang w:val="en-US"/>
        </w:rPr>
      </w:pPr>
      <w:r>
        <w:rPr>
          <w:lang w:val="en-US"/>
        </w:rPr>
        <w:t>Source code contains one ore more critical defects, which seriously prevent or limit testing progress.</w:t>
      </w:r>
    </w:p>
    <w:p>
      <w:pPr>
        <w:pStyle w:val="style0"/>
        <w:rPr>
          <w:lang w:val="en-US"/>
        </w:rPr>
      </w:pPr>
      <w:r>
        <w:rPr>
          <w:lang w:val="en-US"/>
        </w:rPr>
        <w:t>If testing was suspended, resumption will only occur when the problems that caused suspension were resolved and a new build is provided for testing.</w:t>
      </w:r>
    </w:p>
    <w:p>
      <w:pPr>
        <w:pStyle w:val="style96"/>
        <w:rPr/>
      </w:pPr>
      <w:r>
        <w:rPr/>
      </w:r>
    </w:p>
    <w:p>
      <w:pPr>
        <w:pStyle w:val="style91"/>
        <w:rPr/>
      </w:pPr>
      <w:r>
        <w:rPr/>
      </w:r>
    </w:p>
    <w:sectPr>
      <w:type w:val="continuous"/>
      <w:pgSz w:h="15840" w:w="12240"/>
      <w:pgMar w:bottom="1418" w:footer="567" w:gutter="0" w:header="567" w:left="1418" w:right="1134" w:top="1134"/>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Arial">
    <w:charset w:val="cc"/>
    <w:family w:val="roman"/>
    <w:pitch w:val="variable"/>
  </w:font>
  <w:font w:name="OpenSymbol">
    <w:altName w:val="Arial Unicode MS"/>
    <w:charset w:val="02"/>
    <w:family w:val="auto"/>
    <w:pitch w:val="default"/>
  </w:font>
  <w:font w:name="Arial">
    <w:charset w:val="cc"/>
    <w:family w:val="swiss"/>
    <w:pitch w:val="variable"/>
  </w:font>
  <w:font w:name="Times">
    <w:altName w:val="Times New Roman"/>
    <w:charset w:val="cc"/>
    <w:family w:val="roman"/>
    <w:pitch w:val="variable"/>
  </w:font>
  <w:font w:name="Tahoma">
    <w:charset w:val="cc"/>
    <w:family w:val="roman"/>
    <w:pitch w:val="variable"/>
  </w:font>
  <w:font w:name="Calibri">
    <w:charset w:val="cc"/>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98"/>
      <w:tabs>
        <w:tab w:leader="none" w:pos="4507" w:val="center"/>
        <w:tab w:leader="none" w:pos="9701" w:val="right"/>
        <w:tab w:leader="none" w:pos="9792" w:val="right"/>
      </w:tabs>
      <w:spacing w:after="0" w:before="0"/>
      <w:contextualSpacing w:val="false"/>
      <w:rPr/>
    </w:pPr>
    <w:r>
      <w:rPr/>
      <w:t xml:space="preserve">Developed by CodeTiburon. </w:t>
      <w:tab/>
    </w:r>
    <w:r>
      <w:rPr/>
      <w:fldChar w:fldCharType="begin"/>
    </w:r>
    <w:r>
      <w:instrText> PAGE </w:instrText>
    </w:r>
    <w:r>
      <w:fldChar w:fldCharType="separate"/>
    </w:r>
    <w:r>
      <w:t>10</w:t>
    </w:r>
    <w:r>
      <w:fldChar w:fldCharType="end"/>
    </w:r>
    <w:r>
      <w:rPr/>
      <w:tab/>
      <w:t>Last Revised: YYYY-MMM-DD</w:t>
    </w:r>
  </w:p>
  <w:p>
    <w:pPr>
      <w:pStyle w:val="style98"/>
      <w:spacing w:after="0" w:before="0"/>
      <w:contextualSpacing w:val="false"/>
      <w:rPr/>
    </w:pPr>
    <w:r>
      <w:rPr/>
      <w:tab/>
      <w:t>Confidential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rPr/>
    </w:pPr>
    <w:r>
      <w:rPr>
        <w:b w:val="false"/>
        <w:bCs w:val="false"/>
        <w:color w:val="000000"/>
        <w:sz w:val="24"/>
        <w:szCs w:val="24"/>
      </w:rPr>
      <w:t>LINKAVIE®</w:t>
    </w:r>
    <w:r>
      <w:rPr>
        <w:b/>
        <w:bCs/>
      </w:rPr>
      <w:tab/>
    </w:r>
    <w:r>
      <w:rPr/>
      <w:t>Test Plan</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bullet"/>
      <w:lvlText w:val="-"/>
      <w:lvlJc w:val="left"/>
      <w:pPr>
        <w:tabs>
          <w:tab w:pos="720" w:val="num"/>
        </w:tabs>
        <w:ind w:hanging="360" w:left="720"/>
      </w:pPr>
      <w:rPr>
        <w:rFonts w:ascii="Times New Roman" w:cs="Times New Roman" w:hAnsi="Times New Roman" w:hint="default"/>
        <w:color w:val="00000A"/>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69"/>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4"/>
      <w:szCs w:val="24"/>
      <w:lang w:bidi="ar-SA" w:eastAsia="ar-SA" w:val="ru-RU"/>
    </w:rPr>
  </w:style>
  <w:style w:styleId="style1" w:type="paragraph">
    <w:name w:val="Заголовок 1"/>
    <w:basedOn w:val="style0"/>
    <w:next w:val="style1"/>
    <w:pPr>
      <w:keepNext/>
      <w:spacing w:after="60" w:before="240"/>
      <w:contextualSpacing w:val="false"/>
    </w:pPr>
    <w:rPr>
      <w:b/>
      <w:bCs/>
      <w:sz w:val="32"/>
      <w:szCs w:val="32"/>
    </w:rPr>
  </w:style>
  <w:style w:styleId="style2" w:type="paragraph">
    <w:name w:val="Заголовок 2"/>
    <w:basedOn w:val="style0"/>
    <w:next w:val="style2"/>
    <w:pPr>
      <w:keepNext/>
      <w:keepLines/>
      <w:tabs>
        <w:tab w:leader="none" w:pos="426" w:val="left"/>
      </w:tabs>
      <w:spacing w:after="240" w:before="240" w:line="240" w:lineRule="atLeast"/>
      <w:contextualSpacing w:val="false"/>
    </w:pPr>
    <w:rPr>
      <w:rFonts w:eastAsia="MS Mincho"/>
      <w:b/>
      <w:bCs/>
      <w:color w:val="000000"/>
      <w:lang w:val="en-US"/>
    </w:rPr>
  </w:style>
  <w:style w:styleId="style3" w:type="paragraph">
    <w:name w:val="Заголовок 3"/>
    <w:basedOn w:val="style0"/>
    <w:next w:val="style3"/>
    <w:pPr>
      <w:keepNext/>
      <w:spacing w:after="60" w:before="240"/>
      <w:contextualSpacing w:val="false"/>
    </w:pPr>
    <w:rPr/>
  </w:style>
  <w:style w:styleId="style15" w:type="character">
    <w:name w:val="Default Paragraph Font"/>
    <w:next w:val="style15"/>
    <w:rPr/>
  </w:style>
  <w:style w:styleId="style16" w:type="character">
    <w:name w:val="WW8Num1z0"/>
    <w:next w:val="style16"/>
    <w:rPr>
      <w:rFonts w:ascii="Symbol" w:hAnsi="Symbol"/>
    </w:rPr>
  </w:style>
  <w:style w:styleId="style17" w:type="character">
    <w:name w:val="WW8Num2z0"/>
    <w:next w:val="style17"/>
    <w:rPr>
      <w:rFonts w:ascii="Symbol" w:hAnsi="Symbol"/>
    </w:rPr>
  </w:style>
  <w:style w:styleId="style18" w:type="character">
    <w:name w:val="WW8Num3z0"/>
    <w:next w:val="style18"/>
    <w:rPr>
      <w:rFonts w:ascii="Times New Roman" w:cs="Times New Roman" w:eastAsia="Times New Roman" w:hAnsi="Times New Roman"/>
      <w:color w:val="00000A"/>
    </w:rPr>
  </w:style>
  <w:style w:styleId="style19" w:type="character">
    <w:name w:val="WW8Num3z1"/>
    <w:next w:val="style19"/>
    <w:rPr>
      <w:rFonts w:ascii="Courier New" w:cs="Courier New" w:hAnsi="Courier New"/>
    </w:rPr>
  </w:style>
  <w:style w:styleId="style20" w:type="character">
    <w:name w:val="WW8Num3z2"/>
    <w:next w:val="style20"/>
    <w:rPr>
      <w:rFonts w:ascii="Wingdings" w:cs="Times New Roman" w:hAnsi="Wingdings"/>
    </w:rPr>
  </w:style>
  <w:style w:styleId="style21" w:type="character">
    <w:name w:val="WW8Num3z3"/>
    <w:next w:val="style21"/>
    <w:rPr>
      <w:rFonts w:ascii="Symbol" w:cs="Times New Roman" w:hAnsi="Symbol"/>
    </w:rPr>
  </w:style>
  <w:style w:styleId="style22" w:type="character">
    <w:name w:val="WW8Num8z0"/>
    <w:next w:val="style22"/>
    <w:rPr>
      <w:rFonts w:ascii="Times New Roman" w:cs="Times New Roman" w:eastAsia="Times New Roman" w:hAnsi="Times New Roman"/>
    </w:rPr>
  </w:style>
  <w:style w:styleId="style23" w:type="character">
    <w:name w:val="WW8Num8z1"/>
    <w:next w:val="style23"/>
    <w:rPr>
      <w:rFonts w:ascii="Courier New" w:cs="Courier New" w:hAnsi="Courier New"/>
    </w:rPr>
  </w:style>
  <w:style w:styleId="style24" w:type="character">
    <w:name w:val="WW8Num8z2"/>
    <w:next w:val="style24"/>
    <w:rPr>
      <w:rFonts w:ascii="Wingdings" w:hAnsi="Wingdings"/>
    </w:rPr>
  </w:style>
  <w:style w:styleId="style25" w:type="character">
    <w:name w:val="WW8Num8z3"/>
    <w:next w:val="style25"/>
    <w:rPr>
      <w:rFonts w:ascii="Symbol" w:hAnsi="Symbol"/>
    </w:rPr>
  </w:style>
  <w:style w:styleId="style26" w:type="character">
    <w:name w:val="WW8Num9z0"/>
    <w:next w:val="style26"/>
    <w:rPr>
      <w:rFonts w:ascii="Times New Roman" w:cs="Times New Roman" w:eastAsia="Times New Roman" w:hAnsi="Times New Roman"/>
    </w:rPr>
  </w:style>
  <w:style w:styleId="style27" w:type="character">
    <w:name w:val="WW8Num9z1"/>
    <w:next w:val="style27"/>
    <w:rPr>
      <w:rFonts w:ascii="Courier New" w:cs="Courier New" w:hAnsi="Courier New"/>
    </w:rPr>
  </w:style>
  <w:style w:styleId="style28" w:type="character">
    <w:name w:val="WW8Num9z2"/>
    <w:next w:val="style28"/>
    <w:rPr>
      <w:rFonts w:ascii="Wingdings" w:hAnsi="Wingdings"/>
    </w:rPr>
  </w:style>
  <w:style w:styleId="style29" w:type="character">
    <w:name w:val="WW8Num9z3"/>
    <w:next w:val="style29"/>
    <w:rPr>
      <w:rFonts w:ascii="Symbol" w:hAnsi="Symbol"/>
    </w:rPr>
  </w:style>
  <w:style w:styleId="style30" w:type="character">
    <w:name w:val="WW8Num10z0"/>
    <w:next w:val="style30"/>
    <w:rPr>
      <w:rFonts w:ascii="Symbol" w:hAnsi="Symbol"/>
    </w:rPr>
  </w:style>
  <w:style w:styleId="style31" w:type="character">
    <w:name w:val="WW8Num10z1"/>
    <w:next w:val="style31"/>
    <w:rPr>
      <w:rFonts w:ascii="Courier New" w:cs="Courier New" w:hAnsi="Courier New"/>
    </w:rPr>
  </w:style>
  <w:style w:styleId="style32" w:type="character">
    <w:name w:val="WW8Num10z2"/>
    <w:next w:val="style32"/>
    <w:rPr>
      <w:rFonts w:ascii="Wingdings" w:hAnsi="Wingdings"/>
    </w:rPr>
  </w:style>
  <w:style w:styleId="style33" w:type="character">
    <w:name w:val="WW8Num11z0"/>
    <w:next w:val="style33"/>
    <w:rPr>
      <w:rFonts w:ascii="Times New Roman" w:cs="Times New Roman" w:eastAsia="Times New Roman" w:hAnsi="Times New Roman"/>
      <w:color w:val="00000A"/>
    </w:rPr>
  </w:style>
  <w:style w:styleId="style34" w:type="character">
    <w:name w:val="WW8Num11z1"/>
    <w:next w:val="style34"/>
    <w:rPr>
      <w:rFonts w:ascii="Courier New" w:hAnsi="Courier New"/>
    </w:rPr>
  </w:style>
  <w:style w:styleId="style35" w:type="character">
    <w:name w:val="WW8Num11z2"/>
    <w:next w:val="style35"/>
    <w:rPr>
      <w:rFonts w:ascii="Wingdings" w:hAnsi="Wingdings"/>
    </w:rPr>
  </w:style>
  <w:style w:styleId="style36" w:type="character">
    <w:name w:val="WW8Num11z3"/>
    <w:next w:val="style36"/>
    <w:rPr>
      <w:rFonts w:ascii="Symbol" w:hAnsi="Symbol"/>
    </w:rPr>
  </w:style>
  <w:style w:styleId="style37" w:type="character">
    <w:name w:val="WW8Num14z0"/>
    <w:next w:val="style37"/>
    <w:rPr>
      <w:rFonts w:ascii="Times New Roman" w:cs="Times New Roman" w:eastAsia="Times New Roman" w:hAnsi="Times New Roman"/>
      <w:color w:val="00000A"/>
    </w:rPr>
  </w:style>
  <w:style w:styleId="style38" w:type="character">
    <w:name w:val="WW8Num14z1"/>
    <w:next w:val="style38"/>
    <w:rPr>
      <w:rFonts w:ascii="Courier New" w:hAnsi="Courier New"/>
    </w:rPr>
  </w:style>
  <w:style w:styleId="style39" w:type="character">
    <w:name w:val="WW8Num14z2"/>
    <w:next w:val="style39"/>
    <w:rPr>
      <w:rFonts w:ascii="Wingdings" w:hAnsi="Wingdings"/>
    </w:rPr>
  </w:style>
  <w:style w:styleId="style40" w:type="character">
    <w:name w:val="WW8Num14z3"/>
    <w:next w:val="style40"/>
    <w:rPr>
      <w:rFonts w:ascii="Symbol" w:hAnsi="Symbol"/>
    </w:rPr>
  </w:style>
  <w:style w:styleId="style41" w:type="character">
    <w:name w:val="WW8Num19z0"/>
    <w:next w:val="style41"/>
    <w:rPr>
      <w:rFonts w:ascii="Times New Roman" w:cs="Times New Roman" w:eastAsia="Times New Roman" w:hAnsi="Times New Roman"/>
      <w:color w:val="00000A"/>
    </w:rPr>
  </w:style>
  <w:style w:styleId="style42" w:type="character">
    <w:name w:val="WW8Num19z1"/>
    <w:next w:val="style42"/>
    <w:rPr>
      <w:rFonts w:ascii="Courier New" w:hAnsi="Courier New"/>
    </w:rPr>
  </w:style>
  <w:style w:styleId="style43" w:type="character">
    <w:name w:val="WW8Num19z2"/>
    <w:next w:val="style43"/>
    <w:rPr>
      <w:rFonts w:ascii="Wingdings" w:hAnsi="Wingdings"/>
    </w:rPr>
  </w:style>
  <w:style w:styleId="style44" w:type="character">
    <w:name w:val="WW8Num19z3"/>
    <w:next w:val="style44"/>
    <w:rPr>
      <w:rFonts w:ascii="Symbol" w:hAnsi="Symbol"/>
    </w:rPr>
  </w:style>
  <w:style w:styleId="style45" w:type="character">
    <w:name w:val="WW8Num21z0"/>
    <w:next w:val="style45"/>
    <w:rPr>
      <w:rFonts w:ascii="Symbol" w:hAnsi="Symbol"/>
    </w:rPr>
  </w:style>
  <w:style w:styleId="style46" w:type="character">
    <w:name w:val="WW8Num21z1"/>
    <w:next w:val="style46"/>
    <w:rPr>
      <w:rFonts w:ascii="Courier New" w:cs="Courier New" w:hAnsi="Courier New"/>
    </w:rPr>
  </w:style>
  <w:style w:styleId="style47" w:type="character">
    <w:name w:val="WW8Num21z2"/>
    <w:next w:val="style47"/>
    <w:rPr>
      <w:rFonts w:ascii="Wingdings" w:hAnsi="Wingdings"/>
    </w:rPr>
  </w:style>
  <w:style w:styleId="style48" w:type="character">
    <w:name w:val="WW8Num24z0"/>
    <w:next w:val="style48"/>
    <w:rPr>
      <w:rFonts w:ascii="Symbol" w:hAnsi="Symbol"/>
    </w:rPr>
  </w:style>
  <w:style w:styleId="style49" w:type="character">
    <w:name w:val="WW8Num24z1"/>
    <w:next w:val="style49"/>
    <w:rPr>
      <w:rFonts w:ascii="Courier New" w:cs="Courier New" w:hAnsi="Courier New"/>
    </w:rPr>
  </w:style>
  <w:style w:styleId="style50" w:type="character">
    <w:name w:val="WW8Num24z2"/>
    <w:next w:val="style50"/>
    <w:rPr>
      <w:rFonts w:ascii="Wingdings" w:hAnsi="Wingdings"/>
    </w:rPr>
  </w:style>
  <w:style w:styleId="style51" w:type="character">
    <w:name w:val="WW8Num26z0"/>
    <w:next w:val="style51"/>
    <w:rPr>
      <w:rFonts w:ascii="Symbol" w:hAnsi="Symbol"/>
    </w:rPr>
  </w:style>
  <w:style w:styleId="style52" w:type="character">
    <w:name w:val="WW8Num26z1"/>
    <w:next w:val="style52"/>
    <w:rPr>
      <w:rFonts w:ascii="Courier New" w:cs="Courier New" w:hAnsi="Courier New"/>
    </w:rPr>
  </w:style>
  <w:style w:styleId="style53" w:type="character">
    <w:name w:val="WW8Num26z2"/>
    <w:next w:val="style53"/>
    <w:rPr>
      <w:rFonts w:ascii="Wingdings" w:hAnsi="Wingdings"/>
    </w:rPr>
  </w:style>
  <w:style w:styleId="style54" w:type="character">
    <w:name w:val="WW8Num27z0"/>
    <w:next w:val="style54"/>
    <w:rPr>
      <w:b/>
      <w:sz w:val="32"/>
      <w:szCs w:val="32"/>
    </w:rPr>
  </w:style>
  <w:style w:styleId="style55" w:type="character">
    <w:name w:val="WW8Num29z0"/>
    <w:next w:val="style55"/>
    <w:rPr>
      <w:rFonts w:ascii="Symbol" w:hAnsi="Symbol"/>
    </w:rPr>
  </w:style>
  <w:style w:styleId="style56" w:type="character">
    <w:name w:val="WW8Num29z1"/>
    <w:next w:val="style56"/>
    <w:rPr>
      <w:rFonts w:ascii="Courier New" w:cs="Courier New" w:hAnsi="Courier New"/>
    </w:rPr>
  </w:style>
  <w:style w:styleId="style57" w:type="character">
    <w:name w:val="WW8Num29z2"/>
    <w:next w:val="style57"/>
    <w:rPr>
      <w:rFonts w:ascii="Wingdings" w:hAnsi="Wingdings"/>
    </w:rPr>
  </w:style>
  <w:style w:styleId="style58" w:type="character">
    <w:name w:val="WW8Num30z0"/>
    <w:next w:val="style58"/>
    <w:rPr>
      <w:rFonts w:ascii="Times New Roman" w:cs="Times New Roman" w:eastAsia="Times New Roman" w:hAnsi="Times New Roman"/>
      <w:color w:val="00000A"/>
    </w:rPr>
  </w:style>
  <w:style w:styleId="style59" w:type="character">
    <w:name w:val="WW8Num30z1"/>
    <w:next w:val="style59"/>
    <w:rPr>
      <w:rFonts w:ascii="Courier New" w:hAnsi="Courier New"/>
    </w:rPr>
  </w:style>
  <w:style w:styleId="style60" w:type="character">
    <w:name w:val="WW8Num30z2"/>
    <w:next w:val="style60"/>
    <w:rPr>
      <w:rFonts w:ascii="Wingdings" w:hAnsi="Wingdings"/>
    </w:rPr>
  </w:style>
  <w:style w:styleId="style61" w:type="character">
    <w:name w:val="WW8Num30z3"/>
    <w:next w:val="style61"/>
    <w:rPr>
      <w:rFonts w:ascii="Symbol" w:hAnsi="Symbol"/>
    </w:rPr>
  </w:style>
  <w:style w:styleId="style62" w:type="character">
    <w:name w:val="Интернет-ссылка"/>
    <w:basedOn w:val="style15"/>
    <w:next w:val="style62"/>
    <w:rPr>
      <w:color w:val="0000FF"/>
      <w:u w:val="single"/>
      <w:lang w:bidi="ru-RU" w:eastAsia="ru-RU" w:val="ru-RU"/>
    </w:rPr>
  </w:style>
  <w:style w:styleId="style63" w:type="character">
    <w:name w:val="page number"/>
    <w:basedOn w:val="style15"/>
    <w:next w:val="style63"/>
    <w:rPr>
      <w:b/>
    </w:rPr>
  </w:style>
  <w:style w:styleId="style64" w:type="character">
    <w:name w:val=" Char Char"/>
    <w:basedOn w:val="style15"/>
    <w:next w:val="style64"/>
    <w:rPr>
      <w:rFonts w:eastAsia="MS Mincho"/>
      <w:b/>
      <w:bCs/>
      <w:color w:val="000000"/>
      <w:sz w:val="24"/>
      <w:szCs w:val="24"/>
      <w:lang w:bidi="ar-SA" w:eastAsia="ar-SA" w:val="en-US"/>
    </w:rPr>
  </w:style>
  <w:style w:styleId="style65" w:type="character">
    <w:name w:val="Выделение жирным"/>
    <w:basedOn w:val="style15"/>
    <w:next w:val="style65"/>
    <w:rPr>
      <w:b/>
      <w:bCs/>
    </w:rPr>
  </w:style>
  <w:style w:styleId="style66" w:type="character">
    <w:name w:val="InfoBlue Знак Знак"/>
    <w:basedOn w:val="style15"/>
    <w:next w:val="style66"/>
    <w:rPr>
      <w:rFonts w:ascii="Arial" w:hAnsi="Arial"/>
      <w:i/>
      <w:color w:val="0000FF"/>
      <w:sz w:val="24"/>
      <w:szCs w:val="24"/>
      <w:lang w:bidi="ar-SA" w:eastAsia="ar-SA" w:val="en-US"/>
    </w:rPr>
  </w:style>
  <w:style w:styleId="style67" w:type="character">
    <w:name w:val="InfoGreen Знак"/>
    <w:next w:val="style67"/>
    <w:rPr>
      <w:color w:val="000000"/>
      <w:sz w:val="24"/>
      <w:szCs w:val="24"/>
      <w:lang w:bidi="ar-SA" w:eastAsia="ar-SA" w:val="en-US"/>
    </w:rPr>
  </w:style>
  <w:style w:styleId="style68" w:type="character">
    <w:name w:val="FollowedHyperlink"/>
    <w:next w:val="style68"/>
    <w:rPr>
      <w:color w:val="800000"/>
      <w:u w:val="single"/>
    </w:rPr>
  </w:style>
  <w:style w:styleId="style69" w:type="character">
    <w:name w:val="ListLabel 1"/>
    <w:next w:val="style69"/>
    <w:rPr>
      <w:b/>
      <w:sz w:val="32"/>
      <w:szCs w:val="32"/>
    </w:rPr>
  </w:style>
  <w:style w:styleId="style70" w:type="character">
    <w:name w:val="ListLabel 2"/>
    <w:next w:val="style70"/>
    <w:rPr>
      <w:rFonts w:cs="Times New Roman" w:eastAsia="Times New Roman"/>
    </w:rPr>
  </w:style>
  <w:style w:styleId="style71" w:type="character">
    <w:name w:val="ListLabel 3"/>
    <w:next w:val="style71"/>
    <w:rPr>
      <w:rFonts w:cs="Times New Roman"/>
      <w:color w:val="00000A"/>
    </w:rPr>
  </w:style>
  <w:style w:styleId="style72" w:type="character">
    <w:name w:val="ListLabel 4"/>
    <w:next w:val="style72"/>
    <w:rPr>
      <w:rFonts w:cs="Courier New"/>
    </w:rPr>
  </w:style>
  <w:style w:styleId="style73" w:type="character">
    <w:name w:val="ListLabel 5"/>
    <w:next w:val="style73"/>
    <w:rPr>
      <w:b/>
      <w:sz w:val="32"/>
      <w:szCs w:val="32"/>
    </w:rPr>
  </w:style>
  <w:style w:styleId="style74" w:type="character">
    <w:name w:val="ListLabel 6"/>
    <w:next w:val="style74"/>
    <w:rPr>
      <w:rFonts w:cs="Symbol"/>
    </w:rPr>
  </w:style>
  <w:style w:styleId="style75" w:type="character">
    <w:name w:val="ListLabel 7"/>
    <w:next w:val="style75"/>
    <w:rPr>
      <w:rFonts w:cs="Times New Roman"/>
      <w:color w:val="00000A"/>
    </w:rPr>
  </w:style>
  <w:style w:styleId="style76" w:type="character">
    <w:name w:val="ListLabel 8"/>
    <w:next w:val="style76"/>
    <w:rPr>
      <w:rFonts w:cs="Courier New"/>
    </w:rPr>
  </w:style>
  <w:style w:styleId="style77" w:type="character">
    <w:name w:val="ListLabel 9"/>
    <w:next w:val="style77"/>
    <w:rPr>
      <w:rFonts w:cs="Wingdings"/>
    </w:rPr>
  </w:style>
  <w:style w:styleId="style78" w:type="character">
    <w:name w:val="Маркеры списка"/>
    <w:next w:val="style78"/>
    <w:rPr>
      <w:rFonts w:ascii="OpenSymbol" w:cs="OpenSymbol" w:eastAsia="OpenSymbol" w:hAnsi="OpenSymbol"/>
    </w:rPr>
  </w:style>
  <w:style w:styleId="style79" w:type="character">
    <w:name w:val="ListLabel 10"/>
    <w:next w:val="style79"/>
    <w:rPr>
      <w:b/>
      <w:sz w:val="32"/>
      <w:szCs w:val="32"/>
    </w:rPr>
  </w:style>
  <w:style w:styleId="style80" w:type="character">
    <w:name w:val="ListLabel 11"/>
    <w:next w:val="style80"/>
    <w:rPr>
      <w:rFonts w:cs="Symbol"/>
    </w:rPr>
  </w:style>
  <w:style w:styleId="style81" w:type="character">
    <w:name w:val="ListLabel 12"/>
    <w:next w:val="style81"/>
    <w:rPr>
      <w:rFonts w:cs="Times New Roman"/>
      <w:color w:val="00000A"/>
    </w:rPr>
  </w:style>
  <w:style w:styleId="style82" w:type="character">
    <w:name w:val="ListLabel 13"/>
    <w:next w:val="style82"/>
    <w:rPr>
      <w:rFonts w:cs="Courier New"/>
    </w:rPr>
  </w:style>
  <w:style w:styleId="style83" w:type="character">
    <w:name w:val="ListLabel 14"/>
    <w:next w:val="style83"/>
    <w:rPr>
      <w:rFonts w:cs="Wingdings"/>
    </w:rPr>
  </w:style>
  <w:style w:styleId="style84" w:type="character">
    <w:name w:val="ListLabel 15"/>
    <w:next w:val="style84"/>
    <w:rPr>
      <w:rFonts w:cs="OpenSymbol"/>
    </w:rPr>
  </w:style>
  <w:style w:styleId="style85" w:type="character">
    <w:name w:val="Ссылка указателя"/>
    <w:next w:val="style85"/>
    <w:rPr/>
  </w:style>
  <w:style w:styleId="style86" w:type="paragraph">
    <w:name w:val="Заголовок"/>
    <w:basedOn w:val="style1"/>
    <w:next w:val="style87"/>
    <w:pPr>
      <w:keepNext/>
      <w:keepLines/>
      <w:spacing w:after="360" w:before="360"/>
      <w:contextualSpacing w:val="false"/>
    </w:pPr>
    <w:rPr>
      <w:rFonts w:ascii="Arial" w:cs="Arial" w:eastAsia="Microsoft YaHei" w:hAnsi="Arial"/>
      <w:caps/>
      <w:sz w:val="40"/>
      <w:szCs w:val="28"/>
      <w:lang w:val="en-US"/>
    </w:rPr>
  </w:style>
  <w:style w:styleId="style87" w:type="paragraph">
    <w:name w:val="Основной текст"/>
    <w:basedOn w:val="style0"/>
    <w:next w:val="style87"/>
    <w:pPr>
      <w:spacing w:after="120" w:before="0"/>
      <w:contextualSpacing w:val="false"/>
    </w:pPr>
    <w:rPr/>
  </w:style>
  <w:style w:styleId="style88" w:type="paragraph">
    <w:name w:val="Список"/>
    <w:basedOn w:val="style87"/>
    <w:next w:val="style88"/>
    <w:pPr/>
    <w:rPr>
      <w:rFonts w:ascii="Times" w:cs="Lucidasans" w:hAnsi="Times"/>
    </w:rPr>
  </w:style>
  <w:style w:styleId="style89" w:type="paragraph">
    <w:name w:val="Название"/>
    <w:basedOn w:val="style87"/>
    <w:next w:val="style89"/>
    <w:pPr>
      <w:suppressLineNumbers/>
      <w:spacing w:after="120" w:before="120"/>
      <w:ind w:hanging="0" w:left="720" w:right="0"/>
      <w:contextualSpacing w:val="false"/>
      <w:jc w:val="center"/>
    </w:pPr>
    <w:rPr>
      <w:rFonts w:cs="Mangal"/>
      <w:b/>
      <w:bCs/>
      <w:i/>
      <w:iCs/>
      <w:sz w:val="20"/>
      <w:szCs w:val="20"/>
      <w:lang w:val="en-US"/>
    </w:rPr>
  </w:style>
  <w:style w:styleId="style90" w:type="paragraph">
    <w:name w:val="Указатель"/>
    <w:basedOn w:val="style0"/>
    <w:next w:val="style90"/>
    <w:pPr>
      <w:suppressLineNumbers/>
    </w:pPr>
    <w:rPr>
      <w:rFonts w:ascii="Times" w:cs="Lucidasans" w:hAnsi="Times"/>
    </w:rPr>
  </w:style>
  <w:style w:styleId="style91" w:type="paragraph">
    <w:name w:val="Оглавление 2"/>
    <w:basedOn w:val="style0"/>
    <w:next w:val="style91"/>
    <w:pPr>
      <w:tabs>
        <w:tab w:leader="none" w:pos="1243" w:val="left"/>
        <w:tab w:leader="dot" w:pos="9628" w:val="right"/>
      </w:tabs>
      <w:ind w:hanging="0" w:left="283" w:right="0"/>
      <w:jc w:val="right"/>
    </w:pPr>
    <w:rPr>
      <w:i/>
      <w:iCs/>
    </w:rPr>
  </w:style>
  <w:style w:styleId="style92" w:type="paragraph">
    <w:name w:val="FormatFigure"/>
    <w:basedOn w:val="style0"/>
    <w:next w:val="style92"/>
    <w:pPr>
      <w:keepNext/>
      <w:spacing w:after="0" w:before="240"/>
      <w:contextualSpacing w:val="false"/>
      <w:jc w:val="center"/>
    </w:pPr>
    <w:rPr/>
  </w:style>
  <w:style w:styleId="style93" w:type="paragraph">
    <w:name w:val="index 1"/>
    <w:basedOn w:val="style0"/>
    <w:next w:val="style93"/>
    <w:pPr>
      <w:ind w:hanging="240" w:left="240" w:right="0"/>
    </w:pPr>
    <w:rPr>
      <w:lang w:val="en-US"/>
    </w:rPr>
  </w:style>
  <w:style w:styleId="style94" w:type="paragraph">
    <w:name w:val="index heading"/>
    <w:basedOn w:val="style0"/>
    <w:next w:val="style94"/>
    <w:pPr/>
    <w:rPr/>
  </w:style>
  <w:style w:styleId="style95" w:type="paragraph">
    <w:name w:val="Body Text 3"/>
    <w:basedOn w:val="style0"/>
    <w:next w:val="style95"/>
    <w:pPr>
      <w:spacing w:after="120" w:before="0"/>
      <w:contextualSpacing w:val="false"/>
    </w:pPr>
    <w:rPr>
      <w:sz w:val="16"/>
      <w:szCs w:val="16"/>
    </w:rPr>
  </w:style>
  <w:style w:styleId="style96" w:type="paragraph">
    <w:name w:val="Оглавление 1"/>
    <w:basedOn w:val="style0"/>
    <w:next w:val="style96"/>
    <w:pPr>
      <w:tabs>
        <w:tab w:leader="none" w:pos="480" w:val="left"/>
        <w:tab w:leader="dot" w:pos="9678" w:val="right"/>
      </w:tabs>
      <w:ind w:hanging="0" w:left="0" w:right="0"/>
      <w:jc w:val="right"/>
    </w:pPr>
    <w:rPr/>
  </w:style>
  <w:style w:styleId="style97" w:type="paragraph">
    <w:name w:val="Оглавление 3"/>
    <w:basedOn w:val="style0"/>
    <w:next w:val="style97"/>
    <w:pPr>
      <w:tabs>
        <w:tab w:leader="dot" w:pos="9552" w:val="right"/>
      </w:tabs>
      <w:ind w:hanging="0" w:left="480" w:right="0"/>
    </w:pPr>
    <w:rPr/>
  </w:style>
  <w:style w:styleId="style98" w:type="paragraph">
    <w:name w:val="Нижний колонтитул"/>
    <w:basedOn w:val="style0"/>
    <w:next w:val="style98"/>
    <w:pPr>
      <w:suppressLineNumbers/>
      <w:pBdr>
        <w:top w:color="000001" w:space="0" w:sz="4" w:val="single"/>
        <w:left w:val="nil"/>
        <w:bottom w:val="nil"/>
        <w:insideH w:val="nil"/>
        <w:right w:val="nil"/>
        <w:insideV w:val="nil"/>
      </w:pBdr>
      <w:tabs>
        <w:tab w:leader="none" w:pos="4507" w:val="center"/>
        <w:tab w:leader="none" w:pos="9792" w:val="right"/>
      </w:tabs>
      <w:spacing w:after="0" w:before="240"/>
      <w:contextualSpacing w:val="false"/>
    </w:pPr>
    <w:rPr>
      <w:rFonts w:ascii="Arial" w:hAnsi="Arial"/>
      <w:bCs/>
      <w:sz w:val="20"/>
      <w:lang w:val="en-US"/>
    </w:rPr>
  </w:style>
  <w:style w:styleId="style99" w:type="paragraph">
    <w:name w:val="Верхний колонтитул"/>
    <w:basedOn w:val="style0"/>
    <w:next w:val="style99"/>
    <w:pPr>
      <w:suppressLineNumbers/>
      <w:pBdr>
        <w:top w:val="nil"/>
        <w:left w:val="nil"/>
        <w:bottom w:color="000001" w:space="0" w:sz="4" w:val="single"/>
        <w:insideH w:color="000001" w:space="0" w:sz="4" w:val="single"/>
        <w:right w:val="nil"/>
        <w:insideV w:val="nil"/>
      </w:pBdr>
      <w:tabs>
        <w:tab w:leader="none" w:pos="9810" w:val="right"/>
      </w:tabs>
      <w:spacing w:after="240" w:before="240"/>
      <w:contextualSpacing w:val="false"/>
    </w:pPr>
    <w:rPr>
      <w:rFonts w:ascii="Arial" w:cs="Arial" w:hAnsi="Arial"/>
      <w:b/>
      <w:bCs/>
      <w:iCs/>
      <w:sz w:val="20"/>
      <w:lang w:val="en-US"/>
    </w:rPr>
  </w:style>
  <w:style w:styleId="style100" w:type="paragraph">
    <w:name w:val="Info 1st Page"/>
    <w:basedOn w:val="style0"/>
    <w:next w:val="style100"/>
    <w:pPr>
      <w:jc w:val="right"/>
    </w:pPr>
    <w:rPr>
      <w:rFonts w:ascii="Arial" w:cs="Arial" w:hAnsi="Arial"/>
      <w:sz w:val="22"/>
      <w:lang w:val="en-US"/>
    </w:rPr>
  </w:style>
  <w:style w:styleId="style101" w:type="paragraph">
    <w:name w:val="List Bullet 2"/>
    <w:basedOn w:val="style0"/>
    <w:next w:val="style101"/>
    <w:pPr/>
    <w:rPr/>
  </w:style>
  <w:style w:styleId="style102" w:type="paragraph">
    <w:name w:val="List Bullet 3"/>
    <w:basedOn w:val="style101"/>
    <w:next w:val="style102"/>
    <w:pPr>
      <w:spacing w:after="60" w:before="60"/>
      <w:ind w:hanging="0" w:left="720" w:right="0"/>
      <w:contextualSpacing w:val="false"/>
    </w:pPr>
    <w:rPr>
      <w:lang w:val="en-US"/>
    </w:rPr>
  </w:style>
  <w:style w:styleId="style103" w:type="paragraph">
    <w:name w:val="Подзаголовок"/>
    <w:basedOn w:val="style0"/>
    <w:next w:val="style103"/>
    <w:pPr>
      <w:keepLines/>
      <w:spacing w:after="240" w:before="240"/>
      <w:contextualSpacing w:val="false"/>
      <w:jc w:val="center"/>
    </w:pPr>
    <w:rPr>
      <w:rFonts w:ascii="Arial" w:cs="Arial" w:hAnsi="Arial"/>
      <w:b/>
      <w:i/>
      <w:iCs/>
      <w:sz w:val="32"/>
      <w:szCs w:val="28"/>
      <w:lang w:val="en-US"/>
    </w:rPr>
  </w:style>
  <w:style w:styleId="style104" w:type="paragraph">
    <w:name w:val="Table Body"/>
    <w:basedOn w:val="style87"/>
    <w:next w:val="style104"/>
    <w:pPr>
      <w:spacing w:after="60" w:before="60"/>
      <w:contextualSpacing w:val="false"/>
    </w:pPr>
    <w:rPr>
      <w:lang w:val="en-US"/>
    </w:rPr>
  </w:style>
  <w:style w:styleId="style105" w:type="paragraph">
    <w:name w:val="Table Head"/>
    <w:basedOn w:val="style87"/>
    <w:next w:val="style105"/>
    <w:pPr>
      <w:spacing w:after="60" w:before="60"/>
      <w:contextualSpacing w:val="false"/>
    </w:pPr>
    <w:rPr>
      <w:b/>
      <w:bCs/>
      <w:lang w:val="en-US"/>
    </w:rPr>
  </w:style>
  <w:style w:styleId="style106" w:type="paragraph">
    <w:name w:val="Заглавие"/>
    <w:basedOn w:val="style0"/>
    <w:next w:val="style106"/>
    <w:pPr>
      <w:keepLines/>
      <w:spacing w:after="360" w:before="3600"/>
      <w:contextualSpacing w:val="false"/>
      <w:jc w:val="center"/>
    </w:pPr>
    <w:rPr>
      <w:rFonts w:ascii="Arial" w:cs="Arial" w:hAnsi="Arial"/>
      <w:b/>
      <w:bCs/>
      <w:iCs/>
      <w:caps/>
      <w:sz w:val="40"/>
      <w:szCs w:val="32"/>
      <w:lang w:val="en-US"/>
    </w:rPr>
  </w:style>
  <w:style w:styleId="style107" w:type="paragraph">
    <w:name w:val="Template Note"/>
    <w:basedOn w:val="style0"/>
    <w:next w:val="style107"/>
    <w:pPr>
      <w:keepNext/>
      <w:widowControl w:val="false"/>
      <w:pBdr>
        <w:top w:color="000001" w:space="0" w:sz="4" w:val="single"/>
        <w:left w:color="000001" w:space="0" w:sz="4" w:val="single"/>
        <w:bottom w:color="000001" w:space="0" w:sz="4" w:val="single"/>
        <w:insideH w:color="000001" w:space="0" w:sz="4" w:val="single"/>
        <w:right w:color="000001" w:space="0" w:sz="4" w:val="single"/>
        <w:insideV w:color="000001" w:space="0" w:sz="4" w:val="single"/>
      </w:pBdr>
      <w:shd w:fill="F2F2F2" w:val="clear"/>
      <w:spacing w:after="80" w:before="80"/>
      <w:contextualSpacing w:val="false"/>
      <w:jc w:val="both"/>
    </w:pPr>
    <w:rPr>
      <w:i/>
      <w:color w:val="0000FF"/>
      <w:sz w:val="20"/>
      <w:szCs w:val="20"/>
      <w:lang w:val="en-US"/>
    </w:rPr>
  </w:style>
  <w:style w:styleId="style108" w:type="paragraph">
    <w:name w:val="List Bullet"/>
    <w:basedOn w:val="style0"/>
    <w:next w:val="style108"/>
    <w:pPr>
      <w:ind w:hanging="0" w:left="0" w:right="0"/>
    </w:pPr>
    <w:rPr/>
  </w:style>
  <w:style w:styleId="style109" w:type="paragraph">
    <w:name w:val="InfoBlue Знак"/>
    <w:basedOn w:val="style0"/>
    <w:next w:val="style109"/>
    <w:pPr>
      <w:widowControl w:val="false"/>
      <w:spacing w:after="120" w:before="0" w:line="240" w:lineRule="atLeast"/>
      <w:contextualSpacing w:val="false"/>
    </w:pPr>
    <w:rPr>
      <w:rFonts w:ascii="Arial" w:hAnsi="Arial"/>
      <w:i/>
      <w:color w:val="0000FF"/>
      <w:lang w:val="en-US"/>
    </w:rPr>
  </w:style>
  <w:style w:styleId="style110" w:type="paragraph">
    <w:name w:val="InfoBlue"/>
    <w:basedOn w:val="style0"/>
    <w:next w:val="style110"/>
    <w:pPr>
      <w:widowControl w:val="false"/>
      <w:spacing w:after="120" w:before="0" w:line="240" w:lineRule="atLeast"/>
      <w:contextualSpacing w:val="false"/>
    </w:pPr>
    <w:rPr>
      <w:i/>
      <w:color w:val="0000FF"/>
      <w:lang w:val="en-US"/>
    </w:rPr>
  </w:style>
  <w:style w:styleId="style111" w:type="paragraph">
    <w:name w:val="InfoGreen"/>
    <w:basedOn w:val="style110"/>
    <w:next w:val="style111"/>
    <w:pPr/>
    <w:rPr>
      <w:i w:val="false"/>
      <w:color w:val="000000"/>
    </w:rPr>
  </w:style>
  <w:style w:styleId="style112" w:type="paragraph">
    <w:name w:val="Balloon Text"/>
    <w:basedOn w:val="style0"/>
    <w:next w:val="style112"/>
    <w:pPr>
      <w:spacing w:after="120" w:before="0"/>
      <w:contextualSpacing w:val="false"/>
    </w:pPr>
    <w:rPr>
      <w:rFonts w:ascii="Tahoma" w:cs="Tahoma" w:hAnsi="Tahoma"/>
      <w:sz w:val="16"/>
      <w:szCs w:val="16"/>
      <w:lang w:val="en-US"/>
    </w:rPr>
  </w:style>
  <w:style w:styleId="style113" w:type="paragraph">
    <w:name w:val="Содержимое таблицы"/>
    <w:basedOn w:val="style0"/>
    <w:next w:val="style113"/>
    <w:pPr>
      <w:suppressLineNumbers/>
    </w:pPr>
    <w:rPr/>
  </w:style>
  <w:style w:styleId="style114" w:type="paragraph">
    <w:name w:val="Заголовок таблицы"/>
    <w:basedOn w:val="style113"/>
    <w:next w:val="style114"/>
    <w:pPr>
      <w:suppressLineNumbers/>
      <w:jc w:val="center"/>
    </w:pPr>
    <w:rPr>
      <w:b/>
      <w:bCs/>
    </w:rPr>
  </w:style>
  <w:style w:styleId="style115" w:type="paragraph">
    <w:name w:val="Оглавление 4"/>
    <w:basedOn w:val="style90"/>
    <w:next w:val="style115"/>
    <w:pPr>
      <w:tabs>
        <w:tab w:leader="dot" w:pos="10821" w:val="right"/>
      </w:tabs>
      <w:ind w:hanging="0" w:left="849" w:right="0"/>
    </w:pPr>
    <w:rPr/>
  </w:style>
  <w:style w:styleId="style116" w:type="paragraph">
    <w:name w:val="Оглавление 5"/>
    <w:basedOn w:val="style90"/>
    <w:next w:val="style116"/>
    <w:pPr>
      <w:tabs>
        <w:tab w:leader="dot" w:pos="11104" w:val="right"/>
      </w:tabs>
      <w:ind w:hanging="0" w:left="1132" w:right="0"/>
    </w:pPr>
    <w:rPr/>
  </w:style>
  <w:style w:styleId="style117" w:type="paragraph">
    <w:name w:val="Оглавление 6"/>
    <w:basedOn w:val="style90"/>
    <w:next w:val="style117"/>
    <w:pPr>
      <w:tabs>
        <w:tab w:leader="dot" w:pos="11387" w:val="right"/>
      </w:tabs>
      <w:ind w:hanging="0" w:left="1415" w:right="0"/>
    </w:pPr>
    <w:rPr/>
  </w:style>
  <w:style w:styleId="style118" w:type="paragraph">
    <w:name w:val="Оглавление 7"/>
    <w:basedOn w:val="style90"/>
    <w:next w:val="style118"/>
    <w:pPr>
      <w:tabs>
        <w:tab w:leader="dot" w:pos="11670" w:val="right"/>
      </w:tabs>
      <w:ind w:hanging="0" w:left="1698" w:right="0"/>
    </w:pPr>
    <w:rPr/>
  </w:style>
  <w:style w:styleId="style119" w:type="paragraph">
    <w:name w:val="Оглавление 8"/>
    <w:basedOn w:val="style90"/>
    <w:next w:val="style119"/>
    <w:pPr>
      <w:tabs>
        <w:tab w:leader="dot" w:pos="11953" w:val="right"/>
      </w:tabs>
      <w:ind w:hanging="0" w:left="1981" w:right="0"/>
    </w:pPr>
    <w:rPr/>
  </w:style>
  <w:style w:styleId="style120" w:type="paragraph">
    <w:name w:val="Оглавление 9"/>
    <w:basedOn w:val="style90"/>
    <w:next w:val="style120"/>
    <w:pPr>
      <w:tabs>
        <w:tab w:leader="dot" w:pos="12236" w:val="right"/>
      </w:tabs>
      <w:ind w:hanging="0" w:left="2264" w:right="0"/>
    </w:pPr>
    <w:rPr/>
  </w:style>
  <w:style w:styleId="style121" w:type="paragraph">
    <w:name w:val="Оглавление 10"/>
    <w:basedOn w:val="style90"/>
    <w:next w:val="style121"/>
    <w:pPr>
      <w:tabs>
        <w:tab w:leader="dot" w:pos="12519" w:val="right"/>
      </w:tabs>
      <w:ind w:hanging="0" w:left="2547" w:right="0"/>
    </w:pPr>
    <w:rPr/>
  </w:style>
  <w:style w:styleId="style122" w:type="paragraph">
    <w:name w:val="Default"/>
    <w:next w:val="style122"/>
    <w:pPr>
      <w:widowControl w:val="false"/>
      <w:suppressAutoHyphens w:val="true"/>
      <w:jc w:val="left"/>
    </w:pPr>
    <w:rPr>
      <w:rFonts w:ascii="Calibri" w:cs="Mangal" w:eastAsia="SimSun" w:hAnsi="Calibri"/>
      <w:color w:val="00000A"/>
      <w:sz w:val="24"/>
      <w:szCs w:val="24"/>
      <w:lang w:bidi="hi-IN" w:eastAsia="zh-CN" w:val="ru-RU"/>
    </w:rPr>
  </w:style>
  <w:style w:styleId="style123" w:type="paragraph">
    <w:name w:val="Цитата"/>
    <w:basedOn w:val="style0"/>
    <w:next w:val="style1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2013-10-31T13:49:00Z</dcterms:created>
  <dc:creator>Christophe LOMBARD</dc:creator>
  <cp:lastModifiedBy>Kos</cp:lastModifiedBy>
  <cp:lastPrinted>1601-01-01T00:00:00Z</cp:lastPrinted>
  <dcterms:modified xsi:type="dcterms:W3CDTF">2013-10-31T13:49:00Z</dcterms:modified>
  <cp:revision>2</cp:revision>
  <dc:subject>AO Polytechnique</dc:subject>
  <dc:title>SimplyMe</dc:title>
</cp:coreProperties>
</file>