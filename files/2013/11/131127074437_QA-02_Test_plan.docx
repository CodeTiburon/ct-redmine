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94"/>
        <w:spacing w:after="360" w:before="3600"/>
        <w:contextualSpacing w:val="false"/>
      </w:pPr>
      <w:r>
        <w:rPr/>
        <w:t>Project Name X.X</w:t>
      </w:r>
    </w:p>
    <w:p>
      <w:pPr>
        <w:pStyle w:val="style91"/>
      </w:pPr>
      <w:r>
        <w:rPr/>
        <w:t>Test Plan</w:t>
      </w:r>
    </w:p>
    <w:p>
      <w:pPr>
        <w:pStyle w:val="style0"/>
      </w:pPr>
      <w:r>
        <w:rPr>
          <w:lang w:val="en-US"/>
        </w:rPr>
      </w:r>
    </w:p>
    <w:p>
      <w:pPr>
        <w:pStyle w:val="style88"/>
        <w:spacing w:after="0" w:before="2800"/>
        <w:contextualSpacing w:val="false"/>
      </w:pPr>
      <w:r>
        <w:rPr>
          <w:b/>
          <w:bCs/>
        </w:rPr>
        <w:t>CodeTiburon</w:t>
      </w:r>
    </w:p>
    <w:p>
      <w:pPr>
        <w:pStyle w:val="style88"/>
      </w:pPr>
      <w:r>
        <w:rPr/>
        <w:t>Kharkov, Ukraine</w:t>
      </w:r>
    </w:p>
    <w:p>
      <w:pPr>
        <w:pStyle w:val="style88"/>
      </w:pPr>
      <w:r>
        <w:rPr/>
      </w:r>
    </w:p>
    <w:p>
      <w:pPr>
        <w:pStyle w:val="style88"/>
        <w:spacing w:after="0" w:before="360"/>
        <w:contextualSpacing w:val="false"/>
      </w:pPr>
      <w:r>
        <w:rPr/>
        <w:t>Tel.: (057) 702-05-96</w:t>
      </w:r>
    </w:p>
    <w:p>
      <w:pPr>
        <w:pStyle w:val="style88"/>
      </w:pPr>
      <w:r>
        <w:rPr/>
        <w:t>E-mail: contact@codetiburon.com</w:t>
      </w:r>
    </w:p>
    <w:p>
      <w:pPr>
        <w:pStyle w:val="style88"/>
      </w:pPr>
      <w:r>
        <w:rPr/>
        <w:t>www.codetiburon.com</w:t>
      </w:r>
    </w:p>
    <w:p>
      <w:pPr>
        <w:sectPr>
          <w:headerReference r:id="rId2" w:type="default"/>
          <w:type w:val="nextPage"/>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69.35pt;margin-top:-27.4pt;width:207.7pt;height:68.2pt" type="shapetype_75">
            <v:fill detectmouseclick="t" r:id="rId3"/>
            <v:wrap v:type="none"/>
            <v:stroke color="gray" joinstyle="round"/>
          </v:shape>
          <w:pgSz w:h="15840" w:w="12240"/>
          <w:pgMar w:bottom="1418" w:footer="0" w:gutter="0" w:header="567" w:left="1418" w:right="1134" w:top="1134"/>
          <w:pgNumType w:fmt="decimal"/>
          <w:formProt w:val="false"/>
          <w:textDirection w:val="lrTb"/>
          <w:docGrid w:charSpace="0" w:linePitch="360" w:type="default"/>
        </w:sectPr>
        <w:pStyle w:val="style0"/>
      </w:pPr>
      <w:r>
        <w:rPr/>
      </w:r>
    </w:p>
    <w:p>
      <w:pPr>
        <w:pStyle w:val="style74"/>
        <w:keepNext/>
      </w:pPr>
      <w:r>
        <w:rPr/>
        <w:t>Contact Information</w:t>
      </w:r>
    </w:p>
    <w:tbl>
      <w:tblPr>
        <w:jc w:val="left"/>
        <w:tblInd w:type="dxa" w:w="612"/>
        <w:tblBorders/>
      </w:tblPr>
      <w:tblGrid>
        <w:gridCol w:w="4247"/>
        <w:gridCol w:w="4185"/>
      </w:tblGrid>
      <w:tr>
        <w:trPr>
          <w:cantSplit w:val="false"/>
        </w:trPr>
        <w:tc>
          <w:tcPr>
            <w:tcW w:type="dxa" w:w="4247"/>
            <w:tcBorders/>
            <w:shd w:fill="auto" w:val="clear"/>
            <w:tcMar>
              <w:top w:type="dxa" w:w="0"/>
              <w:left w:type="dxa" w:w="108"/>
              <w:bottom w:type="dxa" w:w="0"/>
              <w:right w:type="dxa" w:w="108"/>
            </w:tcMar>
            <w:vAlign w:val="center"/>
          </w:tcPr>
          <w:p>
            <w:pPr>
              <w:pStyle w:val="style93"/>
              <w:spacing w:after="60" w:before="60"/>
              <w:contextualSpacing w:val="false"/>
            </w:pPr>
            <w:r>
              <w:rPr>
                <w:sz w:val="20"/>
              </w:rPr>
              <w:t>To:</w:t>
            </w:r>
          </w:p>
        </w:tc>
        <w:tc>
          <w:tcPr>
            <w:tcW w:type="dxa" w:w="4185"/>
            <w:tcBorders/>
            <w:shd w:fill="auto" w:val="clear"/>
            <w:tcMar>
              <w:top w:type="dxa" w:w="0"/>
              <w:left w:type="dxa" w:w="108"/>
              <w:bottom w:type="dxa" w:w="0"/>
              <w:right w:type="dxa" w:w="108"/>
            </w:tcMar>
            <w:vAlign w:val="center"/>
          </w:tcPr>
          <w:p>
            <w:pPr>
              <w:pStyle w:val="style93"/>
              <w:spacing w:after="60" w:before="60"/>
              <w:contextualSpacing w:val="false"/>
            </w:pPr>
            <w:r>
              <w:rPr>
                <w:sz w:val="20"/>
              </w:rPr>
              <w:t>From:</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Company Name</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Author: &lt;Full Name&gt;</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Company Address</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Email: &lt;Email address&gt;</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Company City</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Phone #: &lt;Phone number&gt;</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Company Country</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Company Web Site</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Person:</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Person: &lt;Name&gt;</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Email:</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Person’s Email: &lt;Email&gt;</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Phone #:</w:t>
            </w:r>
          </w:p>
        </w:tc>
      </w:tr>
      <w:tr>
        <w:trPr>
          <w:cantSplit w:val="false"/>
        </w:trPr>
        <w:tc>
          <w:tcPr>
            <w:tcW w:type="dxa" w:w="4247"/>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t>Contact Person’s Phone #: &lt;Phone number&gt;</w:t>
            </w:r>
          </w:p>
        </w:tc>
        <w:tc>
          <w:tcPr>
            <w:tcW w:type="dxa" w:w="4185"/>
            <w:tcBorders/>
            <w:shd w:fill="auto" w:val="clear"/>
            <w:tcMar>
              <w:top w:type="dxa" w:w="0"/>
              <w:left w:type="dxa" w:w="108"/>
              <w:bottom w:type="dxa" w:w="0"/>
              <w:right w:type="dxa" w:w="108"/>
            </w:tcMar>
            <w:vAlign w:val="center"/>
          </w:tcPr>
          <w:p>
            <w:pPr>
              <w:pStyle w:val="style92"/>
              <w:spacing w:after="60" w:before="60"/>
              <w:contextualSpacing w:val="false"/>
            </w:pPr>
            <w:r>
              <w:rPr>
                <w:sz w:val="20"/>
                <w:szCs w:val="20"/>
              </w:rPr>
            </w:r>
          </w:p>
        </w:tc>
      </w:tr>
    </w:tbl>
    <w:p>
      <w:pPr>
        <w:pStyle w:val="style74"/>
        <w:keepNext/>
      </w:pPr>
      <w:r>
        <w:rPr/>
        <w:t>revision history</w:t>
      </w:r>
    </w:p>
    <w:tbl>
      <w:tblPr>
        <w:jc w:val="left"/>
        <w:tblInd w:type="dxa" w:w="535"/>
        <w:tblBorders>
          <w:top w:color="000001" w:space="0" w:sz="4" w:val="single"/>
          <w:left w:color="000001" w:space="0" w:sz="4" w:val="single"/>
          <w:bottom w:color="000001" w:space="0" w:sz="4" w:val="single"/>
        </w:tblBorders>
      </w:tblPr>
      <w:tblGrid>
        <w:gridCol w:w="2175"/>
        <w:gridCol w:w="1243"/>
        <w:gridCol w:w="2340"/>
        <w:gridCol w:w="2711"/>
      </w:tblGrid>
      <w:tr>
        <w:trPr>
          <w:cantSplit w:val="false"/>
        </w:trPr>
        <w:tc>
          <w:tcPr>
            <w:tcW w:type="dxa" w:w="2175"/>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3"/>
              <w:spacing w:after="60" w:before="60"/>
              <w:contextualSpacing w:val="false"/>
            </w:pPr>
            <w:r>
              <w:rPr/>
              <w:t>Date</w:t>
            </w:r>
          </w:p>
        </w:tc>
        <w:tc>
          <w:tcPr>
            <w:tcW w:type="dxa" w:w="1243"/>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3"/>
              <w:spacing w:after="60" w:before="60"/>
              <w:contextualSpacing w:val="false"/>
            </w:pPr>
            <w:r>
              <w:rPr/>
              <w:t>Version</w:t>
            </w:r>
          </w:p>
        </w:tc>
        <w:tc>
          <w:tcPr>
            <w:tcW w:type="dxa" w:w="2340"/>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3"/>
              <w:spacing w:after="60" w:before="60"/>
              <w:contextualSpacing w:val="false"/>
            </w:pPr>
            <w:r>
              <w:rPr/>
              <w:t>Description</w:t>
            </w:r>
          </w:p>
        </w:tc>
        <w:tc>
          <w:tcPr>
            <w:tcW w:type="dxa" w:w="27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93"/>
              <w:spacing w:after="60" w:before="60"/>
              <w:contextualSpacing w:val="false"/>
            </w:pPr>
            <w:r>
              <w:rPr/>
              <w:t>Author</w:t>
            </w:r>
          </w:p>
        </w:tc>
      </w:tr>
      <w:tr>
        <w:trPr>
          <w:cantSplit w:val="false"/>
        </w:trPr>
        <w:tc>
          <w:tcPr>
            <w:tcW w:type="dxa" w:w="2175"/>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t>YYYY-MMM-DD</w:t>
            </w:r>
          </w:p>
        </w:tc>
        <w:tc>
          <w:tcPr>
            <w:tcW w:type="dxa" w:w="12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t xml:space="preserve">V </w:t>
            </w:r>
            <w:r>
              <w:rPr>
                <w:lang w:val="en-US"/>
              </w:rPr>
              <w:t>1.0</w:t>
            </w:r>
          </w:p>
        </w:tc>
        <w:tc>
          <w:tcPr>
            <w:tcW w:type="dxa" w:w="234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lang w:val="en-US"/>
              </w:rPr>
              <w:t>Initial draft</w:t>
            </w:r>
          </w:p>
        </w:tc>
        <w:tc>
          <w:tcPr>
            <w:tcW w:type="dxa" w:w="27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2175"/>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t>YYYY-MMM-DD</w:t>
            </w:r>
          </w:p>
        </w:tc>
        <w:tc>
          <w:tcPr>
            <w:tcW w:type="dxa" w:w="1243"/>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t xml:space="preserve">V </w:t>
            </w:r>
            <w:r>
              <w:rPr>
                <w:lang w:val="en-US"/>
              </w:rPr>
              <w:t>1.1</w:t>
            </w:r>
          </w:p>
        </w:tc>
        <w:tc>
          <w:tcPr>
            <w:tcW w:type="dxa" w:w="234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lang w:val="en-US"/>
              </w:rPr>
              <w:t>Final version</w:t>
            </w:r>
          </w:p>
        </w:tc>
        <w:tc>
          <w:tcPr>
            <w:tcW w:type="dxa" w:w="27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lang w:val="en-US"/>
              </w:rPr>
            </w:r>
          </w:p>
        </w:tc>
      </w:tr>
      <w:tr>
        <w:trPr>
          <w:cantSplit w:val="false"/>
        </w:trPr>
        <w:tc>
          <w:tcPr>
            <w:tcW w:type="dxa" w:w="2175"/>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1243"/>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2340"/>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27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r>
      <w:tr>
        <w:trPr>
          <w:cantSplit w:val="false"/>
        </w:trPr>
        <w:tc>
          <w:tcPr>
            <w:tcW w:type="dxa" w:w="2175"/>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1243"/>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2340"/>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27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r>
      <w:tr>
        <w:trPr>
          <w:cantSplit w:val="false"/>
        </w:trPr>
        <w:tc>
          <w:tcPr>
            <w:tcW w:type="dxa" w:w="2175"/>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1243"/>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2340"/>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c>
          <w:tcPr>
            <w:tcW w:type="dxa" w:w="27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92"/>
              <w:spacing w:after="60" w:before="60"/>
              <w:contextualSpacing w:val="false"/>
            </w:pPr>
            <w:r>
              <w:rPr/>
            </w:r>
          </w:p>
        </w:tc>
      </w:tr>
    </w:tbl>
    <w:p>
      <w:pPr>
        <w:pStyle w:val="style74"/>
        <w:keepNext/>
      </w:pPr>
      <w:r>
        <w:rPr/>
      </w:r>
    </w:p>
    <w:p>
      <w:pPr>
        <w:pStyle w:val="style75"/>
      </w:pPr>
      <w:r>
        <w:rPr>
          <w:lang w:val="en-US"/>
        </w:rPr>
      </w:r>
    </w:p>
    <w:p>
      <w:pPr>
        <w:pStyle w:val="style75"/>
      </w:pPr>
      <w:r>
        <w:rPr>
          <w:i/>
          <w:color w:val="0000FF"/>
          <w:lang w:val="en-US"/>
        </w:rPr>
        <w:t xml:space="preserve"> </w:t>
      </w:r>
      <w:r>
        <w:rPr>
          <w:i/>
          <w:color w:val="0000FF"/>
          <w:lang w:val="en-US"/>
        </w:rPr>
        <w:t>[Blue italic text is a comment and recommendation to this document.</w:t>
      </w:r>
      <w:r>
        <w:rPr>
          <w:lang w:val="en-US"/>
        </w:rPr>
        <w:t xml:space="preserve"> </w:t>
      </w:r>
      <w:r>
        <w:rPr>
          <w:i/>
          <w:color w:val="008000"/>
          <w:lang w:val="en-US"/>
        </w:rPr>
        <w:t>Green italic text is an example text.</w:t>
      </w:r>
      <w:r>
        <w:rPr>
          <w:i/>
          <w:color w:val="0000FF"/>
          <w:lang w:val="en-US"/>
        </w:rPr>
        <w:t xml:space="preserve"> All this colored text should be replaced or deleted.]</w:t>
      </w:r>
    </w:p>
    <w:p>
      <w:pPr>
        <w:pStyle w:val="style75"/>
      </w:pPr>
      <w:r>
        <w:rPr>
          <w:iCs/>
          <w:lang w:val="en-US"/>
        </w:rPr>
      </w:r>
    </w:p>
    <w:p>
      <w:pPr>
        <w:pStyle w:val="style86"/>
        <w:spacing w:after="0" w:before="0"/>
        <w:contextualSpacing w:val="false"/>
      </w:pPr>
      <w:r>
        <w:rPr/>
        <w:t>Table of Contents</w:t>
      </w:r>
    </w:p>
    <w:p>
      <w:pPr>
        <w:sectPr>
          <w:headerReference r:id="rId4" w:type="default"/>
          <w:footerReference r:id="rId5" w:type="default"/>
          <w:type w:val="nextPage"/>
          <w:pgSz w:h="15840" w:w="12240"/>
          <w:pgMar w:bottom="1418" w:footer="567" w:gutter="0" w:header="567" w:left="1418" w:right="1134" w:top="1134"/>
          <w:pgNumType w:fmt="decimal"/>
          <w:formProt w:val="false"/>
          <w:textDirection w:val="lrTb"/>
          <w:docGrid w:charSpace="0" w:linePitch="360" w:type="default"/>
        </w:sectPr>
      </w:pPr>
    </w:p>
    <w:p>
      <w:pPr>
        <w:pStyle w:val="style84"/>
        <w:tabs>
          <w:tab w:leader="dot" w:pos="9688" w:val="right"/>
        </w:tabs>
      </w:pPr>
      <w:r>
        <w:fldChar w:fldCharType="begin"/>
      </w:r>
      <w:r>
        <w:instrText> TOC </w:instrText>
      </w:r>
      <w:r>
        <w:fldChar w:fldCharType="separate"/>
      </w:r>
      <w:hyperlink w:anchor="__RefHeading__4609_2041490419">
        <w:r>
          <w:rPr>
            <w:rStyle w:val="style73"/>
          </w:rPr>
          <w:t>1.Introduction</w:t>
          <w:tab/>
          <w:t>5</w:t>
        </w:r>
      </w:hyperlink>
    </w:p>
    <w:p>
      <w:pPr>
        <w:pStyle w:val="style84"/>
        <w:tabs>
          <w:tab w:leader="dot" w:pos="9688" w:val="right"/>
        </w:tabs>
      </w:pPr>
      <w:hyperlink w:anchor="__RefHeading__4611_2041490419">
        <w:r>
          <w:rPr>
            <w:rStyle w:val="style73"/>
          </w:rPr>
          <w:t>2.Release Information</w:t>
          <w:tab/>
          <w:t>5</w:t>
        </w:r>
      </w:hyperlink>
    </w:p>
    <w:p>
      <w:pPr>
        <w:pStyle w:val="style84"/>
        <w:tabs>
          <w:tab w:leader="dot" w:pos="9688" w:val="right"/>
        </w:tabs>
      </w:pPr>
      <w:hyperlink w:anchor="__RefHeading__4613_2041490419">
        <w:r>
          <w:rPr>
            <w:rStyle w:val="style73"/>
          </w:rPr>
          <w:t>3.Approval Information</w:t>
          <w:tab/>
          <w:t>5</w:t>
        </w:r>
      </w:hyperlink>
    </w:p>
    <w:p>
      <w:pPr>
        <w:pStyle w:val="style84"/>
        <w:tabs>
          <w:tab w:leader="dot" w:pos="9688" w:val="right"/>
        </w:tabs>
      </w:pPr>
      <w:hyperlink w:anchor="__RefHeading__4615_2041490419">
        <w:r>
          <w:rPr>
            <w:rStyle w:val="style73"/>
          </w:rPr>
          <w:t>4.Test Schedule and Milestones</w:t>
          <w:tab/>
          <w:t>5</w:t>
        </w:r>
      </w:hyperlink>
    </w:p>
    <w:p>
      <w:pPr>
        <w:pStyle w:val="style84"/>
        <w:tabs>
          <w:tab w:leader="dot" w:pos="9688" w:val="right"/>
        </w:tabs>
      </w:pPr>
      <w:hyperlink w:anchor="__RefHeading__4617_2041490419">
        <w:r>
          <w:rPr>
            <w:rStyle w:val="style73"/>
          </w:rPr>
          <w:t>5.Test Scope</w:t>
          <w:tab/>
          <w:t>6</w:t>
        </w:r>
      </w:hyperlink>
    </w:p>
    <w:p>
      <w:pPr>
        <w:pStyle w:val="style79"/>
        <w:tabs>
          <w:tab w:leader="dot" w:pos="9971" w:val="right"/>
        </w:tabs>
      </w:pPr>
      <w:hyperlink w:anchor="__RefHeading__4619_2041490419">
        <w:r>
          <w:rPr>
            <w:rStyle w:val="style73"/>
          </w:rPr>
          <w:t>New features to be tested</w:t>
          <w:tab/>
          <w:t>6</w:t>
        </w:r>
      </w:hyperlink>
    </w:p>
    <w:p>
      <w:pPr>
        <w:pStyle w:val="style79"/>
        <w:tabs>
          <w:tab w:leader="dot" w:pos="9971" w:val="right"/>
        </w:tabs>
      </w:pPr>
      <w:hyperlink w:anchor="__RefHeading__4621_2041490419">
        <w:r>
          <w:rPr>
            <w:rStyle w:val="style73"/>
          </w:rPr>
          <w:t>Main functionality and previous features to be tested</w:t>
          <w:tab/>
          <w:t>6</w:t>
        </w:r>
      </w:hyperlink>
    </w:p>
    <w:p>
      <w:pPr>
        <w:pStyle w:val="style79"/>
        <w:tabs>
          <w:tab w:leader="dot" w:pos="9971" w:val="right"/>
        </w:tabs>
      </w:pPr>
      <w:hyperlink w:anchor="__RefHeading__4623_2041490419">
        <w:r>
          <w:rPr>
            <w:rStyle w:val="style73"/>
          </w:rPr>
          <w:t>Features not to be tested</w:t>
          <w:tab/>
          <w:t>6</w:t>
        </w:r>
      </w:hyperlink>
    </w:p>
    <w:p>
      <w:pPr>
        <w:pStyle w:val="style84"/>
        <w:tabs>
          <w:tab w:leader="dot" w:pos="9688" w:val="right"/>
        </w:tabs>
      </w:pPr>
      <w:hyperlink w:anchor="__RefHeading__4625_2041490419">
        <w:r>
          <w:rPr>
            <w:rStyle w:val="style73"/>
          </w:rPr>
          <w:t>6.Test Strategy</w:t>
          <w:tab/>
          <w:t>6</w:t>
        </w:r>
      </w:hyperlink>
    </w:p>
    <w:p>
      <w:pPr>
        <w:pStyle w:val="style79"/>
        <w:tabs>
          <w:tab w:leader="dot" w:pos="9971" w:val="right"/>
        </w:tabs>
      </w:pPr>
      <w:hyperlink w:anchor="__RefHeading__4627_2041490419">
        <w:r>
          <w:rPr>
            <w:rStyle w:val="style73"/>
          </w:rPr>
          <w:t>Quality Goal</w:t>
          <w:tab/>
          <w:t>6</w:t>
        </w:r>
      </w:hyperlink>
    </w:p>
    <w:p>
      <w:pPr>
        <w:pStyle w:val="style79"/>
        <w:tabs>
          <w:tab w:leader="dot" w:pos="9971" w:val="right"/>
        </w:tabs>
      </w:pPr>
      <w:hyperlink w:anchor="__RefHeading__4629_2041490419">
        <w:r>
          <w:rPr>
            <w:rStyle w:val="style73"/>
          </w:rPr>
          <w:t>Testing types</w:t>
          <w:tab/>
          <w:t>6</w:t>
        </w:r>
      </w:hyperlink>
    </w:p>
    <w:p>
      <w:pPr>
        <w:pStyle w:val="style79"/>
        <w:tabs>
          <w:tab w:leader="dot" w:pos="9971" w:val="right"/>
        </w:tabs>
      </w:pPr>
      <w:hyperlink w:anchor="__RefHeading__4631_2041490419">
        <w:r>
          <w:rPr>
            <w:rStyle w:val="style73"/>
          </w:rPr>
          <w:t>Environment for testing</w:t>
          <w:tab/>
          <w:t>7</w:t>
        </w:r>
      </w:hyperlink>
    </w:p>
    <w:p>
      <w:pPr>
        <w:pStyle w:val="style79"/>
        <w:tabs>
          <w:tab w:leader="dot" w:pos="9971" w:val="right"/>
        </w:tabs>
      </w:pPr>
      <w:hyperlink w:anchor="__RefHeading__4633_2041490419">
        <w:r>
          <w:rPr>
            <w:rStyle w:val="style73"/>
          </w:rPr>
          <w:t>Responsibilities</w:t>
          <w:tab/>
          <w:t>7</w:t>
        </w:r>
      </w:hyperlink>
    </w:p>
    <w:p>
      <w:pPr>
        <w:pStyle w:val="style84"/>
        <w:tabs>
          <w:tab w:leader="dot" w:pos="9688" w:val="right"/>
        </w:tabs>
      </w:pPr>
      <w:hyperlink w:anchor="__RefHeading__4635_2041490419">
        <w:r>
          <w:rPr>
            <w:rStyle w:val="style73"/>
          </w:rPr>
          <w:t>7.Test Runs</w:t>
          <w:tab/>
          <w:t>8</w:t>
        </w:r>
      </w:hyperlink>
    </w:p>
    <w:p>
      <w:pPr>
        <w:pStyle w:val="style79"/>
        <w:tabs>
          <w:tab w:leader="dot" w:pos="9971" w:val="right"/>
        </w:tabs>
      </w:pPr>
      <w:hyperlink w:anchor="__RefHeading__4637_2041490419">
        <w:r>
          <w:rPr>
            <w:rStyle w:val="style73"/>
          </w:rPr>
          <w:t>Feature Tests</w:t>
          <w:tab/>
          <w:t>8</w:t>
        </w:r>
      </w:hyperlink>
    </w:p>
    <w:p>
      <w:pPr>
        <w:pStyle w:val="style79"/>
        <w:tabs>
          <w:tab w:leader="dot" w:pos="9971" w:val="right"/>
        </w:tabs>
      </w:pPr>
      <w:hyperlink w:anchor="__RefHeading__4639_2041490419">
        <w:r>
          <w:rPr>
            <w:rStyle w:val="style73"/>
          </w:rPr>
          <w:t>Bug fixing / verification_regression testing</w:t>
          <w:tab/>
          <w:t>8</w:t>
        </w:r>
      </w:hyperlink>
    </w:p>
    <w:p>
      <w:pPr>
        <w:pStyle w:val="style79"/>
        <w:tabs>
          <w:tab w:leader="dot" w:pos="9971" w:val="right"/>
        </w:tabs>
      </w:pPr>
      <w:hyperlink w:anchor="__RefHeading__4641_2041490419">
        <w:r>
          <w:rPr>
            <w:rStyle w:val="style73"/>
          </w:rPr>
          <w:t>Release Candidate Testing</w:t>
          <w:tab/>
          <w:t>8</w:t>
        </w:r>
      </w:hyperlink>
    </w:p>
    <w:p>
      <w:pPr>
        <w:pStyle w:val="style84"/>
        <w:tabs>
          <w:tab w:leader="dot" w:pos="9688" w:val="right"/>
        </w:tabs>
      </w:pPr>
      <w:hyperlink w:anchor="__RefHeading__4643_2041490419">
        <w:r>
          <w:rPr>
            <w:rStyle w:val="style73"/>
          </w:rPr>
          <w:t>8.Release Criteria</w:t>
          <w:tab/>
          <w:t>8</w:t>
        </w:r>
      </w:hyperlink>
    </w:p>
    <w:p>
      <w:pPr>
        <w:pStyle w:val="style84"/>
        <w:tabs>
          <w:tab w:leader="dot" w:pos="9688" w:val="right"/>
        </w:tabs>
      </w:pPr>
      <w:hyperlink w:anchor="__RefHeading__4645_2041490419">
        <w:r>
          <w:rPr>
            <w:rStyle w:val="style73"/>
          </w:rPr>
          <w:t>9.Application testing results</w:t>
          <w:tab/>
          <w:t>8</w:t>
        </w:r>
      </w:hyperlink>
    </w:p>
    <w:p>
      <w:pPr>
        <w:pStyle w:val="style79"/>
        <w:tabs>
          <w:tab w:leader="dot" w:pos="9971" w:val="right"/>
        </w:tabs>
      </w:pPr>
      <w:hyperlink w:anchor="__RefHeading__4647_2041490419">
        <w:r>
          <w:rPr>
            <w:rStyle w:val="style73"/>
          </w:rPr>
          <w:t>Testing results</w:t>
          <w:tab/>
          <w:t>8</w:t>
        </w:r>
      </w:hyperlink>
    </w:p>
    <w:p>
      <w:pPr>
        <w:pStyle w:val="style79"/>
        <w:tabs>
          <w:tab w:leader="dot" w:pos="9971" w:val="right"/>
        </w:tabs>
      </w:pPr>
      <w:hyperlink w:anchor="__RefHeading__4649_2041490419">
        <w:r>
          <w:rPr>
            <w:rStyle w:val="style73"/>
          </w:rPr>
          <w:t>Testing statistics</w:t>
          <w:tab/>
          <w:t>9</w:t>
        </w:r>
      </w:hyperlink>
    </w:p>
    <w:p>
      <w:pPr>
        <w:pStyle w:val="style79"/>
        <w:tabs>
          <w:tab w:leader="dot" w:pos="9971" w:val="right"/>
        </w:tabs>
      </w:pPr>
      <w:hyperlink w:anchor="__RefHeading__4651_2041490419">
        <w:r>
          <w:rPr>
            <w:rStyle w:val="style73"/>
          </w:rPr>
          <w:t>Bug statistics</w:t>
          <w:tab/>
          <w:t>9</w:t>
        </w:r>
      </w:hyperlink>
    </w:p>
    <w:p>
      <w:pPr>
        <w:pStyle w:val="style84"/>
        <w:tabs>
          <w:tab w:leader="dot" w:pos="9688" w:val="right"/>
        </w:tabs>
      </w:pPr>
      <w:hyperlink w:anchor="__RefHeading__4653_2041490419">
        <w:r>
          <w:rPr>
            <w:rStyle w:val="style73"/>
          </w:rPr>
          <w:t>10.QA Release statement</w:t>
          <w:tab/>
          <w:t>9</w:t>
        </w:r>
      </w:hyperlink>
    </w:p>
    <w:p>
      <w:pPr>
        <w:pStyle w:val="style84"/>
        <w:tabs>
          <w:tab w:leader="dot" w:pos="9688" w:val="right"/>
        </w:tabs>
      </w:pPr>
      <w:hyperlink w:anchor="__RefHeading__4655_2041490419">
        <w:r>
          <w:rPr>
            <w:rStyle w:val="style73"/>
          </w:rPr>
          <w:t>11.Code freeze time</w:t>
          <w:tab/>
          <w:t>9</w:t>
        </w:r>
      </w:hyperlink>
    </w:p>
    <w:p>
      <w:pPr>
        <w:pStyle w:val="style84"/>
        <w:tabs>
          <w:tab w:leader="dot" w:pos="9688" w:val="right"/>
        </w:tabs>
      </w:pPr>
      <w:hyperlink w:anchor="__RefHeading__4657_2041490419">
        <w:r>
          <w:rPr>
            <w:rStyle w:val="style73"/>
          </w:rPr>
          <w:t>12.Release risks</w:t>
          <w:tab/>
          <w:t>9</w:t>
        </w:r>
      </w:hyperlink>
    </w:p>
    <w:p>
      <w:pPr>
        <w:pStyle w:val="style84"/>
        <w:tabs>
          <w:tab w:leader="dot" w:pos="9688" w:val="right"/>
        </w:tabs>
      </w:pPr>
      <w:hyperlink w:anchor="__RefHeading__4659_2041490419">
        <w:r>
          <w:rPr>
            <w:rStyle w:val="style73"/>
          </w:rPr>
          <w:t>13.Test Logistics</w:t>
          <w:tab/>
          <w:t>10</w:t>
        </w:r>
      </w:hyperlink>
    </w:p>
    <w:p>
      <w:pPr>
        <w:pStyle w:val="style79"/>
        <w:tabs>
          <w:tab w:leader="dot" w:pos="9971" w:val="right"/>
        </w:tabs>
      </w:pPr>
      <w:hyperlink w:anchor="__RefHeading__4661_2041490419">
        <w:r>
          <w:rPr>
            <w:rStyle w:val="style73"/>
          </w:rPr>
          <w:t>Software Tools and Data</w:t>
          <w:tab/>
          <w:t>10</w:t>
        </w:r>
      </w:hyperlink>
    </w:p>
    <w:p>
      <w:pPr>
        <w:pStyle w:val="style79"/>
        <w:tabs>
          <w:tab w:leader="dot" w:pos="9971" w:val="right"/>
        </w:tabs>
      </w:pPr>
      <w:hyperlink w:anchor="__RefHeading__4663_2041490419">
        <w:r>
          <w:rPr>
            <w:rStyle w:val="style73"/>
          </w:rPr>
          <w:t>Human Resources</w:t>
          <w:tab/>
          <w:t>10</w:t>
        </w:r>
      </w:hyperlink>
    </w:p>
    <w:p>
      <w:pPr>
        <w:pStyle w:val="style79"/>
        <w:tabs>
          <w:tab w:leader="dot" w:pos="9971" w:val="right"/>
        </w:tabs>
      </w:pPr>
      <w:hyperlink w:anchor="__RefHeading__4665_2041490419">
        <w:r>
          <w:rPr>
            <w:rStyle w:val="style73"/>
          </w:rPr>
          <w:t>Hardware Resources</w:t>
          <w:tab/>
          <w:t>10</w:t>
        </w:r>
      </w:hyperlink>
    </w:p>
    <w:p>
      <w:pPr>
        <w:pStyle w:val="style84"/>
        <w:tabs>
          <w:tab w:leader="dot" w:pos="9688" w:val="right"/>
        </w:tabs>
      </w:pPr>
      <w:hyperlink w:anchor="__RefHeading__4667_2041490419">
        <w:r>
          <w:rPr>
            <w:rStyle w:val="style73"/>
          </w:rPr>
          <w:t>14.Test Procedures</w:t>
          <w:tab/>
          <w:t>11</w:t>
        </w:r>
      </w:hyperlink>
    </w:p>
    <w:p>
      <w:pPr>
        <w:pStyle w:val="style79"/>
        <w:tabs>
          <w:tab w:leader="dot" w:pos="9971" w:val="right"/>
        </w:tabs>
      </w:pPr>
      <w:hyperlink w:anchor="__RefHeading__4669_2041490419">
        <w:r>
          <w:rPr>
            <w:rStyle w:val="style73"/>
          </w:rPr>
          <w:t>Defect Reporting</w:t>
          <w:tab/>
          <w:t>11</w:t>
        </w:r>
      </w:hyperlink>
    </w:p>
    <w:p>
      <w:pPr>
        <w:pStyle w:val="style79"/>
        <w:tabs>
          <w:tab w:leader="dot" w:pos="9971" w:val="right"/>
        </w:tabs>
      </w:pPr>
      <w:hyperlink w:anchor="__RefHeading__4671_2041490419">
        <w:r>
          <w:rPr>
            <w:rStyle w:val="style73"/>
          </w:rPr>
          <w:t>Test Progress Meeting</w:t>
          <w:tab/>
          <w:t>11</w:t>
        </w:r>
      </w:hyperlink>
    </w:p>
    <w:p>
      <w:pPr>
        <w:pStyle w:val="style79"/>
        <w:tabs>
          <w:tab w:leader="dot" w:pos="9971" w:val="right"/>
        </w:tabs>
      </w:pPr>
      <w:hyperlink w:anchor="__RefHeading__4673_2041490419">
        <w:r>
          <w:rPr>
            <w:rStyle w:val="style73"/>
          </w:rPr>
          <w:t>Test Case Review</w:t>
          <w:tab/>
          <w:t>11</w:t>
        </w:r>
      </w:hyperlink>
    </w:p>
    <w:p>
      <w:pPr>
        <w:pStyle w:val="style79"/>
        <w:tabs>
          <w:tab w:leader="dot" w:pos="9971" w:val="right"/>
        </w:tabs>
      </w:pPr>
      <w:hyperlink w:anchor="__RefHeading__4675_2041490419">
        <w:r>
          <w:rPr>
            <w:rStyle w:val="style73"/>
          </w:rPr>
          <w:t>Test Suspension - Resumption Criteria</w:t>
          <w:tab/>
          <w:t>11</w:t>
        </w:r>
      </w:hyperlink>
      <w:r>
        <w:fldChar w:fldCharType="end"/>
      </w:r>
    </w:p>
    <w:p>
      <w:pPr>
        <w:sectPr>
          <w:type w:val="continuous"/>
          <w:pgSz w:h="15840" w:w="12240"/>
          <w:pgMar w:bottom="1418" w:footer="567" w:gutter="0" w:header="567" w:left="1418" w:right="1134" w:top="1134"/>
          <w:formProt/>
          <w:textDirection w:val="lrTb"/>
          <w:docGrid w:charSpace="0" w:linePitch="360" w:type="default"/>
        </w:sectPr>
      </w:pPr>
    </w:p>
    <w:p>
      <w:pPr>
        <w:pStyle w:val="style79"/>
        <w:tabs>
          <w:tab w:leader="none" w:pos="1243" w:val="left"/>
          <w:tab w:leader="dot" w:pos="9628" w:val="right"/>
          <w:tab w:leader="dot" w:pos="9971" w:val="right"/>
        </w:tabs>
      </w:pPr>
      <w:hyperlink w:anchor="_toc208">
        <w:r>
          <w:rPr/>
        </w:r>
      </w:hyperlink>
    </w:p>
    <w:p>
      <w:pPr>
        <w:sectPr>
          <w:type w:val="continuous"/>
          <w:pgSz w:h="15840" w:w="12240"/>
          <w:pgMar w:bottom="1418" w:footer="567" w:gutter="0" w:header="567" w:left="1418" w:right="1134" w:top="1134"/>
          <w:formProt w:val="false"/>
          <w:textDirection w:val="lrTb"/>
          <w:docGrid w:charSpace="0" w:linePitch="360" w:type="default"/>
        </w:sectPr>
      </w:pPr>
    </w:p>
    <w:p>
      <w:pPr>
        <w:pStyle w:val="style75"/>
        <w:jc w:val="right"/>
      </w:pPr>
      <w:r>
        <w:rPr>
          <w:lang w:val="en-US"/>
        </w:rPr>
      </w:r>
    </w:p>
    <w:p>
      <w:pPr>
        <w:pStyle w:val="style0"/>
      </w:pPr>
      <w:r>
        <w:rPr>
          <w:lang w:val="en-US"/>
        </w:rPr>
      </w:r>
    </w:p>
    <w:p>
      <w:pPr>
        <w:pStyle w:val="style1"/>
        <w:pageBreakBefore/>
        <w:numPr>
          <w:ilvl w:val="0"/>
          <w:numId w:val="2"/>
        </w:numPr>
        <w:tabs>
          <w:tab w:leader="none" w:pos="360" w:val="left"/>
        </w:tabs>
      </w:pPr>
      <w:bookmarkStart w:id="0" w:name="__RefHeading__4609_2041490419"/>
      <w:bookmarkStart w:id="1" w:name="_toc208"/>
      <w:bookmarkEnd w:id="0"/>
      <w:bookmarkEnd w:id="1"/>
      <w:r>
        <w:rPr/>
        <w:t>Introduction</w:t>
      </w:r>
    </w:p>
    <w:p>
      <w:pPr>
        <w:pStyle w:val="style75"/>
      </w:pPr>
      <w:r>
        <w:rPr>
          <w:lang w:val="en-US"/>
        </w:rPr>
        <w:t xml:space="preserve">The present Test Plan describes the strategy and methods of testing, which will be used by </w:t>
      </w:r>
      <w:ins w:author="Image" w:date="2008-05-03T15:11:00Z" w:id="0">
        <w:r>
          <w:rPr/>
          <w:t>QA Software Engineer</w:t>
        </w:r>
      </w:ins>
      <w:r>
        <w:rPr>
          <w:lang w:val="en-US"/>
        </w:rPr>
        <w:t xml:space="preserve"> to confirm the quality of the product. The document can be elaborated during the project and if there is additional information.</w:t>
      </w:r>
    </w:p>
    <w:p>
      <w:pPr>
        <w:pStyle w:val="style1"/>
        <w:numPr>
          <w:ilvl w:val="0"/>
          <w:numId w:val="2"/>
        </w:numPr>
        <w:tabs>
          <w:tab w:leader="none" w:pos="360" w:val="left"/>
        </w:tabs>
      </w:pPr>
      <w:bookmarkStart w:id="2" w:name="__RefHeading__4611_2041490419"/>
      <w:bookmarkStart w:id="3" w:name="_toc210"/>
      <w:bookmarkEnd w:id="2"/>
      <w:bookmarkEnd w:id="3"/>
      <w:r>
        <w:rPr>
          <w:lang w:val="en-US"/>
        </w:rPr>
        <w:t>Release Information</w:t>
      </w:r>
    </w:p>
    <w:tbl>
      <w:tblPr>
        <w:jc w:val="left"/>
        <w:tblInd w:type="dxa" w:w="-113"/>
        <w:tblBorders>
          <w:top w:color="000001" w:space="0" w:sz="4" w:val="single"/>
          <w:left w:color="000001" w:space="0" w:sz="4" w:val="single"/>
          <w:bottom w:color="000001" w:space="0" w:sz="4" w:val="single"/>
        </w:tblBorders>
      </w:tblPr>
      <w:tblGrid>
        <w:gridCol w:w="4787"/>
        <w:gridCol w:w="4643"/>
      </w:tblGrid>
      <w:tr>
        <w:trPr>
          <w:cantSplit w:val="true"/>
        </w:trPr>
        <w:tc>
          <w:tcPr>
            <w:tcW w:type="dxa" w:w="478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0"/>
              <w:keepNext/>
              <w:spacing w:after="0" w:before="0"/>
              <w:contextualSpacing w:val="false"/>
            </w:pPr>
            <w:r>
              <w:rPr>
                <w:lang w:val="en-US"/>
              </w:rPr>
              <w:t xml:space="preserve">Release Date </w:t>
            </w:r>
          </w:p>
        </w:tc>
        <w:tc>
          <w:tcPr>
            <w:tcW w:type="dxa" w:w="4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t>Release Number</w:t>
            </w:r>
          </w:p>
        </w:tc>
      </w:tr>
      <w:tr>
        <w:trPr>
          <w:cantSplit w:val="true"/>
        </w:trPr>
        <w:tc>
          <w:tcPr>
            <w:tcW w:type="dxa" w:w="478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2"/>
              <w:jc w:val="center"/>
            </w:pPr>
            <w:r>
              <w:rPr>
                <w:lang w:val="en-US"/>
              </w:rPr>
              <w:t>XX</w:t>
            </w:r>
            <w:r>
              <w:rPr/>
              <w:t>.</w:t>
            </w:r>
            <w:r>
              <w:rPr>
                <w:lang w:val="en-US"/>
              </w:rPr>
              <w:t>XX</w:t>
            </w:r>
            <w:r>
              <w:rPr/>
              <w:t>.</w:t>
            </w:r>
            <w:r>
              <w:rPr>
                <w:lang w:val="en-US"/>
              </w:rPr>
              <w:t>XXXX</w:t>
            </w:r>
            <w:r>
              <w:rPr/>
              <w:t xml:space="preserve"> </w:t>
            </w:r>
          </w:p>
        </w:tc>
        <w:tc>
          <w:tcPr>
            <w:tcW w:type="dxa" w:w="4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82"/>
              <w:jc w:val="center"/>
            </w:pPr>
            <w:r>
              <w:rPr>
                <w:lang w:val="en-US"/>
              </w:rPr>
              <w:t>Release xx.xx (build - xxxx)</w:t>
            </w:r>
          </w:p>
        </w:tc>
      </w:tr>
    </w:tbl>
    <w:p>
      <w:pPr>
        <w:pStyle w:val="style1"/>
        <w:numPr>
          <w:ilvl w:val="0"/>
          <w:numId w:val="2"/>
        </w:numPr>
        <w:tabs>
          <w:tab w:leader="none" w:pos="360" w:val="left"/>
        </w:tabs>
      </w:pPr>
      <w:bookmarkStart w:id="4" w:name="__RefHeading__4613_2041490419"/>
      <w:bookmarkStart w:id="5" w:name="_toc225"/>
      <w:bookmarkEnd w:id="4"/>
      <w:bookmarkEnd w:id="5"/>
      <w:r>
        <w:rPr>
          <w:lang w:val="en-US"/>
        </w:rPr>
        <w:t>Approval Information</w:t>
      </w:r>
    </w:p>
    <w:tbl>
      <w:tblPr>
        <w:jc w:val="left"/>
        <w:tblInd w:type="dxa" w:w="-113"/>
        <w:tblBorders>
          <w:top w:color="000001" w:space="0" w:sz="4" w:val="single"/>
          <w:left w:color="000001" w:space="0" w:sz="4" w:val="single"/>
          <w:bottom w:color="000001" w:space="0" w:sz="4" w:val="single"/>
        </w:tblBorders>
      </w:tblPr>
      <w:tblGrid>
        <w:gridCol w:w="4787"/>
        <w:gridCol w:w="4690"/>
      </w:tblGrid>
      <w:tr>
        <w:trPr>
          <w:cantSplit w:val="true"/>
        </w:trPr>
        <w:tc>
          <w:tcPr>
            <w:tcW w:type="dxa" w:w="478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lang w:val="en-US"/>
              </w:rPr>
              <w:t>Created/Changed by QA:</w:t>
            </w:r>
          </w:p>
        </w:tc>
        <w:tc>
          <w:tcPr>
            <w:tcW w:type="dxa" w:w="469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b/>
              </w:rPr>
            </w:r>
          </w:p>
        </w:tc>
      </w:tr>
      <w:tr>
        <w:trPr>
          <w:cantSplit w:val="true"/>
        </w:trPr>
        <w:tc>
          <w:tcPr>
            <w:tcW w:type="dxa" w:w="478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t>Approved by PM:</w:t>
            </w:r>
          </w:p>
        </w:tc>
        <w:tc>
          <w:tcPr>
            <w:tcW w:type="dxa" w:w="469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lang w:val="en-US"/>
              </w:rPr>
            </w:r>
          </w:p>
        </w:tc>
      </w:tr>
    </w:tbl>
    <w:p>
      <w:pPr>
        <w:pStyle w:val="style0"/>
      </w:pPr>
      <w:r>
        <w:rPr>
          <w:lang w:val="en-US"/>
        </w:rPr>
      </w:r>
    </w:p>
    <w:p>
      <w:pPr>
        <w:pStyle w:val="style1"/>
        <w:numPr>
          <w:ilvl w:val="0"/>
          <w:numId w:val="2"/>
        </w:numPr>
        <w:tabs>
          <w:tab w:leader="none" w:pos="360" w:val="left"/>
        </w:tabs>
      </w:pPr>
      <w:bookmarkStart w:id="6" w:name="__RefHeading__4615_2041490419"/>
      <w:bookmarkStart w:id="7" w:name="OLE_LINK2"/>
      <w:bookmarkStart w:id="8" w:name="_toc241"/>
      <w:bookmarkEnd w:id="6"/>
      <w:bookmarkEnd w:id="7"/>
      <w:bookmarkEnd w:id="8"/>
      <w:r>
        <w:rPr/>
        <w:t>Test Schedule and Milestones</w:t>
      </w:r>
    </w:p>
    <w:p>
      <w:pPr>
        <w:pStyle w:val="style98"/>
      </w:pPr>
      <w:r>
        <w:rPr/>
        <w:t>[List here the rough test schedule with dates to make the order of test activities clear]</w:t>
      </w:r>
    </w:p>
    <w:tbl>
      <w:tblPr>
        <w:jc w:val="left"/>
        <w:tblInd w:type="dxa" w:w="-113"/>
        <w:tblBorders>
          <w:top w:color="000001" w:space="0" w:sz="4" w:val="single"/>
          <w:left w:color="000001" w:space="0" w:sz="4" w:val="single"/>
          <w:bottom w:color="000001" w:space="0" w:sz="4" w:val="single"/>
        </w:tblBorders>
      </w:tblPr>
      <w:tblGrid>
        <w:gridCol w:w="4247"/>
        <w:gridCol w:w="2699"/>
        <w:gridCol w:w="2569"/>
      </w:tblGrid>
      <w:tr>
        <w:trPr>
          <w:cantSplit w:val="true"/>
        </w:trPr>
        <w:tc>
          <w:tcPr>
            <w:tcW w:type="dxa" w:w="424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0"/>
              <w:keepNext/>
              <w:spacing w:after="0" w:before="0"/>
              <w:contextualSpacing w:val="false"/>
            </w:pPr>
            <w:r>
              <w:rPr>
                <w:b/>
                <w:lang w:val="en-US"/>
              </w:rPr>
              <w:t>Phase</w:t>
            </w:r>
          </w:p>
        </w:tc>
        <w:tc>
          <w:tcPr>
            <w:tcW w:type="dxa" w:w="269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b/>
                <w:lang w:val="en-US"/>
              </w:rPr>
              <w:t>Start Date</w:t>
            </w:r>
          </w:p>
        </w:tc>
        <w:tc>
          <w:tcPr>
            <w:tcW w:type="dxa" w:w="25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b/>
                <w:lang w:val="en-US"/>
              </w:rPr>
              <w:t>End Date</w:t>
            </w:r>
          </w:p>
        </w:tc>
      </w:tr>
      <w:tr>
        <w:trPr>
          <w:cantSplit w:val="true"/>
        </w:trPr>
        <w:tc>
          <w:tcPr>
            <w:tcW w:type="dxa" w:w="424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2"/>
            </w:pPr>
            <w:r>
              <w:rPr>
                <w:lang w:val="en-US"/>
              </w:rPr>
              <w:t>Feature Tests</w:t>
            </w:r>
          </w:p>
        </w:tc>
        <w:tc>
          <w:tcPr>
            <w:tcW w:type="dxa" w:w="269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2"/>
              <w:jc w:val="center"/>
            </w:pPr>
            <w:r>
              <w:rPr>
                <w:lang w:val="en-US"/>
              </w:rPr>
            </w:r>
          </w:p>
        </w:tc>
        <w:tc>
          <w:tcPr>
            <w:tcW w:type="dxa" w:w="25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82"/>
              <w:jc w:val="center"/>
            </w:pPr>
            <w:r>
              <w:rPr>
                <w:lang w:val="en-US"/>
              </w:rPr>
            </w:r>
          </w:p>
        </w:tc>
      </w:tr>
      <w:tr>
        <w:trPr>
          <w:cantSplit w:val="true"/>
        </w:trPr>
        <w:tc>
          <w:tcPr>
            <w:tcW w:type="dxa" w:w="424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lang w:val="en-US"/>
              </w:rPr>
              <w:t>Bug fixing/verification_regression</w:t>
            </w:r>
          </w:p>
        </w:tc>
        <w:tc>
          <w:tcPr>
            <w:tcW w:type="dxa" w:w="269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25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r>
        <w:trPr>
          <w:cantSplit w:val="true"/>
        </w:trPr>
        <w:tc>
          <w:tcPr>
            <w:tcW w:type="dxa" w:w="424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lang w:val="en-US"/>
              </w:rPr>
              <w:t>Release Candidate</w:t>
            </w:r>
          </w:p>
        </w:tc>
        <w:tc>
          <w:tcPr>
            <w:tcW w:type="dxa" w:w="269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25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r>
        <w:trPr>
          <w:cantSplit w:val="true"/>
        </w:trPr>
        <w:tc>
          <w:tcPr>
            <w:tcW w:type="dxa" w:w="424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lang w:val="en-US"/>
              </w:rPr>
              <w:t>Release Candidate_</w:t>
            </w:r>
            <w:r>
              <w:rPr>
                <w:color w:val="0000FF"/>
                <w:lang w:val="en-US"/>
              </w:rPr>
              <w:t>&lt;production server&gt;</w:t>
            </w:r>
          </w:p>
        </w:tc>
        <w:tc>
          <w:tcPr>
            <w:tcW w:type="dxa" w:w="269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25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bl>
    <w:p>
      <w:pPr>
        <w:pStyle w:val="style0"/>
      </w:pPr>
      <w:r>
        <w:rPr>
          <w:lang w:val="en-US"/>
        </w:rPr>
      </w:r>
    </w:p>
    <w:p>
      <w:pPr>
        <w:pStyle w:val="style1"/>
        <w:pageBreakBefore/>
        <w:numPr>
          <w:ilvl w:val="0"/>
          <w:numId w:val="2"/>
        </w:numPr>
        <w:tabs>
          <w:tab w:leader="none" w:pos="360" w:val="left"/>
        </w:tabs>
      </w:pPr>
      <w:bookmarkStart w:id="9" w:name="__RefHeading__4617_2041490419"/>
      <w:bookmarkStart w:id="10" w:name="_toc291"/>
      <w:bookmarkEnd w:id="9"/>
      <w:bookmarkEnd w:id="10"/>
      <w:r>
        <w:rPr>
          <w:lang w:val="en-US"/>
        </w:rPr>
        <w:t>Test Scope</w:t>
      </w:r>
    </w:p>
    <w:p>
      <w:pPr>
        <w:pStyle w:val="style2"/>
        <w:numPr>
          <w:ilvl w:val="1"/>
          <w:numId w:val="1"/>
        </w:numPr>
      </w:pPr>
      <w:bookmarkStart w:id="11" w:name="__RefHeading__4619_2041490419"/>
      <w:bookmarkEnd w:id="11"/>
      <w:r>
        <w:rPr/>
        <w:t>New features to be tested</w:t>
      </w:r>
    </w:p>
    <w:p>
      <w:pPr>
        <w:pStyle w:val="style75"/>
      </w:pPr>
      <w:r>
        <w:rPr>
          <w:i/>
          <w:color w:val="0000FF"/>
          <w:lang w:val="en-US"/>
        </w:rPr>
        <w:t>[Provide a list of the new project’s features and defects that should be developed and tested as a goal of the current release]</w:t>
      </w:r>
    </w:p>
    <w:p>
      <w:pPr>
        <w:pStyle w:val="style96"/>
        <w:numPr>
          <w:ilvl w:val="0"/>
          <w:numId w:val="3"/>
        </w:numPr>
        <w:tabs>
          <w:tab w:leader="none" w:pos="720" w:val="left"/>
        </w:tabs>
        <w:ind w:hanging="360" w:left="360" w:right="0"/>
      </w:pPr>
      <w:r>
        <w:rPr/>
        <w:t>…</w:t>
      </w:r>
    </w:p>
    <w:p>
      <w:pPr>
        <w:pStyle w:val="style2"/>
        <w:numPr>
          <w:ilvl w:val="1"/>
          <w:numId w:val="1"/>
        </w:numPr>
      </w:pPr>
      <w:bookmarkStart w:id="12" w:name="OLE_LINK2"/>
      <w:bookmarkStart w:id="13" w:name="__RefHeading__4621_2041490419"/>
      <w:bookmarkStart w:id="14" w:name="_Supported_Hardware_and"/>
      <w:bookmarkEnd w:id="12"/>
      <w:bookmarkEnd w:id="13"/>
      <w:bookmarkEnd w:id="14"/>
      <w:r>
        <w:rPr/>
        <w:t>Main functionality and previous features to be tested</w:t>
      </w:r>
    </w:p>
    <w:p>
      <w:pPr>
        <w:pStyle w:val="style75"/>
      </w:pPr>
      <w:r>
        <w:rPr>
          <w:i/>
          <w:color w:val="0000FF"/>
          <w:lang w:val="en-US"/>
        </w:rPr>
        <w:t>[Provide a list of main functionality and previous features that should be tested to provide the stability of application]</w:t>
      </w:r>
    </w:p>
    <w:p>
      <w:pPr>
        <w:pStyle w:val="style96"/>
        <w:numPr>
          <w:ilvl w:val="0"/>
          <w:numId w:val="3"/>
        </w:numPr>
        <w:tabs>
          <w:tab w:leader="none" w:pos="720" w:val="left"/>
        </w:tabs>
        <w:ind w:hanging="360" w:left="360" w:right="0"/>
      </w:pPr>
      <w:r>
        <w:rPr/>
        <w:t>…</w:t>
      </w:r>
    </w:p>
    <w:p>
      <w:pPr>
        <w:pStyle w:val="style2"/>
        <w:numPr>
          <w:ilvl w:val="1"/>
          <w:numId w:val="1"/>
        </w:numPr>
      </w:pPr>
      <w:bookmarkStart w:id="15" w:name="__RefHeading__4623_2041490419"/>
      <w:bookmarkEnd w:id="15"/>
      <w:r>
        <w:rPr/>
        <w:t>Features not to be tested</w:t>
      </w:r>
    </w:p>
    <w:p>
      <w:pPr>
        <w:pStyle w:val="style75"/>
      </w:pPr>
      <w:r>
        <w:rPr>
          <w:lang w:val="en-US"/>
        </w:rPr>
        <w:t>All the features and functionality that are not listed above will not be tested.</w:t>
      </w:r>
    </w:p>
    <w:p>
      <w:pPr>
        <w:pStyle w:val="style75"/>
      </w:pPr>
      <w:r>
        <w:rPr>
          <w:i/>
          <w:color w:val="0000FF"/>
          <w:lang w:val="en-US"/>
        </w:rPr>
        <w:t>[You can list some features and functionality that should be emphasized as not to be tested]</w:t>
      </w:r>
    </w:p>
    <w:p>
      <w:pPr>
        <w:pStyle w:val="style96"/>
        <w:numPr>
          <w:ilvl w:val="0"/>
          <w:numId w:val="3"/>
        </w:numPr>
        <w:tabs>
          <w:tab w:leader="none" w:pos="720" w:val="left"/>
        </w:tabs>
        <w:ind w:hanging="360" w:left="360" w:right="0"/>
      </w:pPr>
      <w:r>
        <w:rPr>
          <w:lang w:val="en-US"/>
        </w:rPr>
        <w:t>…</w:t>
      </w:r>
    </w:p>
    <w:p>
      <w:pPr>
        <w:pStyle w:val="style1"/>
        <w:numPr>
          <w:ilvl w:val="0"/>
          <w:numId w:val="2"/>
        </w:numPr>
        <w:tabs>
          <w:tab w:leader="none" w:pos="360" w:val="left"/>
        </w:tabs>
      </w:pPr>
      <w:bookmarkStart w:id="16" w:name="__RefHeading__4625_2041490419"/>
      <w:bookmarkStart w:id="17" w:name="_toc302"/>
      <w:bookmarkEnd w:id="16"/>
      <w:bookmarkEnd w:id="17"/>
      <w:r>
        <w:rPr/>
        <w:t>Test Strategy</w:t>
      </w:r>
    </w:p>
    <w:p>
      <w:pPr>
        <w:pStyle w:val="style0"/>
      </w:pPr>
      <w:r>
        <w:rPr>
          <w:lang w:val="en-US"/>
        </w:rPr>
        <w:t>This chapter describes the recommended testing approach and gives the answers for the questions like how the project will be tested and why such strategy being implemented. It also enumerates required testing techniques and specific environment that should be created in order to perform testing properly.</w:t>
      </w:r>
    </w:p>
    <w:p>
      <w:pPr>
        <w:pStyle w:val="style2"/>
        <w:numPr>
          <w:ilvl w:val="1"/>
          <w:numId w:val="1"/>
        </w:numPr>
      </w:pPr>
      <w:bookmarkStart w:id="18" w:name="__RefHeading__4627_2041490419"/>
      <w:bookmarkEnd w:id="18"/>
      <w:r>
        <w:rPr/>
        <w:t>Quality Goal</w:t>
      </w:r>
    </w:p>
    <w:p>
      <w:pPr>
        <w:pStyle w:val="style75"/>
      </w:pPr>
      <w:r>
        <w:rPr>
          <w:lang w:val="en-US"/>
        </w:rPr>
        <w:t xml:space="preserve">Testing should make sure that all new improvements are implemented with high quality and have no negative effect on existing functionality. </w:t>
      </w:r>
    </w:p>
    <w:p>
      <w:pPr>
        <w:pStyle w:val="style2"/>
        <w:numPr>
          <w:ilvl w:val="1"/>
          <w:numId w:val="1"/>
        </w:numPr>
      </w:pPr>
      <w:bookmarkStart w:id="19" w:name="__RefHeading__4629_2041490419"/>
      <w:bookmarkEnd w:id="19"/>
      <w:r>
        <w:rPr/>
        <w:t>Testing types</w:t>
      </w:r>
    </w:p>
    <w:p>
      <w:pPr>
        <w:pStyle w:val="style75"/>
      </w:pPr>
      <w:r>
        <w:rPr>
          <w:i/>
          <w:color w:val="0000FF"/>
          <w:lang w:val="en-US"/>
        </w:rPr>
        <w:t>[The following test techniques are recommended (tests types can be added or removed as required)]</w:t>
      </w:r>
    </w:p>
    <w:p>
      <w:pPr>
        <w:pStyle w:val="style75"/>
        <w:spacing w:after="0" w:before="0"/>
        <w:contextualSpacing w:val="false"/>
      </w:pPr>
      <w:r>
        <w:rPr>
          <w:color w:val="000000"/>
          <w:lang w:val="en-US"/>
        </w:rPr>
        <w:t>Types of testing that will be performed for the version:</w:t>
      </w:r>
    </w:p>
    <w:p>
      <w:pPr>
        <w:pStyle w:val="style75"/>
        <w:numPr>
          <w:ilvl w:val="0"/>
          <w:numId w:val="7"/>
        </w:numPr>
        <w:tabs>
          <w:tab w:leader="none" w:pos="720" w:val="left"/>
        </w:tabs>
        <w:spacing w:after="0" w:before="0"/>
        <w:contextualSpacing w:val="false"/>
      </w:pPr>
      <w:r>
        <w:rPr>
          <w:b/>
          <w:i/>
          <w:color w:val="008000"/>
          <w:lang w:val="en-US"/>
        </w:rPr>
        <w:t xml:space="preserve">Integration testing - </w:t>
      </w:r>
      <w:r>
        <w:rPr>
          <w:i/>
          <w:color w:val="008000"/>
          <w:lang w:val="en-US"/>
        </w:rPr>
        <w:t>Testing of integrated modules to verify combined functionality after integration.</w:t>
      </w:r>
    </w:p>
    <w:p>
      <w:pPr>
        <w:pStyle w:val="style75"/>
        <w:numPr>
          <w:ilvl w:val="0"/>
          <w:numId w:val="7"/>
        </w:numPr>
        <w:tabs>
          <w:tab w:leader="none" w:pos="720" w:val="left"/>
        </w:tabs>
        <w:spacing w:after="0" w:before="0"/>
        <w:contextualSpacing w:val="false"/>
      </w:pPr>
      <w:r>
        <w:rPr>
          <w:i/>
          <w:color w:val="008000"/>
          <w:lang w:val="en-US"/>
        </w:rPr>
        <w:t>Sanity testing - Testing to determine if a new software build is performing well enough to accept it for a major testing effort.</w:t>
      </w:r>
    </w:p>
    <w:p>
      <w:pPr>
        <w:pStyle w:val="style75"/>
        <w:numPr>
          <w:ilvl w:val="0"/>
          <w:numId w:val="7"/>
        </w:numPr>
        <w:tabs>
          <w:tab w:leader="none" w:pos="720" w:val="left"/>
        </w:tabs>
        <w:spacing w:after="0" w:before="0"/>
        <w:contextualSpacing w:val="false"/>
      </w:pPr>
      <w:r>
        <w:rPr>
          <w:i/>
          <w:color w:val="008000"/>
          <w:lang w:val="en-US"/>
        </w:rPr>
        <w:t>System testing - Entire system is tested as per the requirements. System testing contains:</w:t>
      </w:r>
    </w:p>
    <w:p>
      <w:pPr>
        <w:pStyle w:val="style75"/>
        <w:numPr>
          <w:ilvl w:val="1"/>
          <w:numId w:val="7"/>
        </w:numPr>
        <w:tabs>
          <w:tab w:leader="none" w:pos="1440" w:val="left"/>
        </w:tabs>
        <w:spacing w:after="0" w:before="0"/>
        <w:contextualSpacing w:val="false"/>
      </w:pPr>
      <w:r>
        <w:rPr>
          <w:b/>
          <w:i/>
          <w:color w:val="008000"/>
          <w:lang w:val="en-US"/>
        </w:rPr>
        <w:t xml:space="preserve">Functional testing - </w:t>
      </w:r>
      <w:r>
        <w:rPr>
          <w:i/>
          <w:color w:val="008000"/>
          <w:lang w:val="en-US"/>
        </w:rPr>
        <w:t>Testing functional requirements of software.</w:t>
      </w:r>
    </w:p>
    <w:p>
      <w:pPr>
        <w:pStyle w:val="style75"/>
        <w:numPr>
          <w:ilvl w:val="1"/>
          <w:numId w:val="7"/>
        </w:numPr>
        <w:tabs>
          <w:tab w:leader="none" w:pos="1440" w:val="left"/>
        </w:tabs>
        <w:spacing w:after="0" w:before="0"/>
        <w:contextualSpacing w:val="false"/>
      </w:pPr>
      <w:r>
        <w:rPr>
          <w:i/>
          <w:color w:val="008000"/>
          <w:lang w:val="en-US"/>
        </w:rPr>
        <w:t xml:space="preserve">Performance testing – </w:t>
      </w:r>
      <w:r>
        <w:rPr>
          <w:b w:val="false"/>
          <w:i/>
          <w:color w:val="008000"/>
          <w:lang w:val="en-US"/>
        </w:rPr>
        <w:t>The objective is</w:t>
      </w:r>
      <w:r>
        <w:rPr>
          <w:i/>
          <w:color w:val="008000"/>
          <w:lang w:val="en-US"/>
        </w:rPr>
        <w:t xml:space="preserve"> to check whether system meets performance requirements.</w:t>
      </w:r>
    </w:p>
    <w:p>
      <w:pPr>
        <w:pStyle w:val="style75"/>
        <w:numPr>
          <w:ilvl w:val="1"/>
          <w:numId w:val="7"/>
        </w:numPr>
        <w:tabs>
          <w:tab w:leader="none" w:pos="1440" w:val="left"/>
        </w:tabs>
        <w:spacing w:after="0" w:before="0"/>
        <w:contextualSpacing w:val="false"/>
      </w:pPr>
      <w:r>
        <w:rPr>
          <w:i/>
          <w:color w:val="008000"/>
          <w:lang w:val="en-US"/>
        </w:rPr>
        <w:t>Stress and Load testing - System is stressed beyond its specifications to check how and when it fails.</w:t>
      </w:r>
    </w:p>
    <w:p>
      <w:pPr>
        <w:pStyle w:val="style75"/>
        <w:numPr>
          <w:ilvl w:val="1"/>
          <w:numId w:val="7"/>
        </w:numPr>
        <w:tabs>
          <w:tab w:leader="none" w:pos="1440" w:val="left"/>
        </w:tabs>
        <w:spacing w:after="0" w:before="0"/>
        <w:contextualSpacing w:val="false"/>
      </w:pPr>
      <w:r>
        <w:rPr>
          <w:i/>
          <w:color w:val="008000"/>
          <w:lang w:val="en-US"/>
        </w:rPr>
        <w:t>Recovery testing - Testing how well a system recovers from crashes, hardware failures, or other catastrophic problems.</w:t>
      </w:r>
    </w:p>
    <w:p>
      <w:pPr>
        <w:pStyle w:val="style75"/>
        <w:numPr>
          <w:ilvl w:val="0"/>
          <w:numId w:val="7"/>
        </w:numPr>
        <w:tabs>
          <w:tab w:leader="none" w:pos="720" w:val="left"/>
        </w:tabs>
        <w:spacing w:after="0" w:before="0"/>
        <w:contextualSpacing w:val="false"/>
      </w:pPr>
      <w:r>
        <w:rPr>
          <w:i/>
          <w:color w:val="008000"/>
          <w:lang w:val="en-US"/>
        </w:rPr>
        <w:t xml:space="preserve">Regression testing - Testing the application as a whole for the modification in any module or functionality. </w:t>
      </w:r>
      <w:r>
        <w:rPr>
          <w:i/>
          <w:iCs/>
          <w:color w:val="008000"/>
          <w:lang w:val="en-US"/>
        </w:rPr>
        <w:t>Regress</w:t>
      </w:r>
      <w:r>
        <w:rPr>
          <w:i/>
          <w:color w:val="008000"/>
          <w:lang w:val="en-US"/>
        </w:rPr>
        <w:t>ion Test includes all relevant tests for this project. Tests are grouped according to their priority and executed according to the schedule. Automatic tests are run on this testing phase.</w:t>
      </w:r>
    </w:p>
    <w:p>
      <w:pPr>
        <w:pStyle w:val="style75"/>
        <w:numPr>
          <w:ilvl w:val="0"/>
          <w:numId w:val="7"/>
        </w:numPr>
        <w:tabs>
          <w:tab w:leader="none" w:pos="720" w:val="left"/>
        </w:tabs>
        <w:spacing w:after="0" w:before="0"/>
        <w:contextualSpacing w:val="false"/>
      </w:pPr>
      <w:r>
        <w:rPr>
          <w:i/>
          <w:iCs/>
          <w:color w:val="008000"/>
          <w:lang w:val="en-US"/>
        </w:rPr>
        <w:t>Acceptance testing - It’s a selection of tests to check the main functionality and some</w:t>
      </w:r>
      <w:r>
        <w:rPr>
          <w:i/>
          <w:color w:val="008000"/>
          <w:lang w:val="en-US"/>
        </w:rPr>
        <w:t xml:space="preserve"> specific items.</w:t>
      </w:r>
    </w:p>
    <w:p>
      <w:pPr>
        <w:pStyle w:val="style2"/>
        <w:numPr>
          <w:ilvl w:val="1"/>
          <w:numId w:val="1"/>
        </w:numPr>
      </w:pPr>
      <w:bookmarkStart w:id="20" w:name="__RefHeading__4631_2041490419"/>
      <w:bookmarkEnd w:id="20"/>
      <w:r>
        <w:rPr/>
        <w:t>Environment for testing</w:t>
      </w:r>
    </w:p>
    <w:p>
      <w:pPr>
        <w:pStyle w:val="style75"/>
      </w:pPr>
      <w:r>
        <w:rPr>
          <w:lang w:val="en-US"/>
        </w:rPr>
        <w:t>All test cases should be run using the following environments:</w:t>
      </w:r>
    </w:p>
    <w:p>
      <w:pPr>
        <w:pStyle w:val="style96"/>
        <w:numPr>
          <w:ilvl w:val="0"/>
          <w:numId w:val="3"/>
        </w:numPr>
        <w:tabs>
          <w:tab w:leader="none" w:pos="720" w:val="left"/>
        </w:tabs>
        <w:ind w:hanging="360" w:left="360" w:right="0"/>
      </w:pPr>
      <w:r>
        <w:rPr>
          <w:i/>
          <w:color w:val="008000"/>
          <w:lang w:val="en-US"/>
        </w:rPr>
        <w:t>Clean Windows 7 with Firefox 12 installed</w:t>
      </w:r>
    </w:p>
    <w:p>
      <w:pPr>
        <w:pStyle w:val="style96"/>
        <w:numPr>
          <w:ilvl w:val="0"/>
          <w:numId w:val="3"/>
        </w:numPr>
        <w:tabs>
          <w:tab w:leader="none" w:pos="720" w:val="left"/>
        </w:tabs>
        <w:ind w:hanging="360" w:left="360" w:right="0"/>
      </w:pPr>
      <w:r>
        <w:rPr>
          <w:i/>
          <w:color w:val="008000"/>
          <w:lang w:val="en-US"/>
        </w:rPr>
        <w:t>Clean Windows XP SP2 with Internet Explorer 7.0 with last updates installed</w:t>
      </w:r>
    </w:p>
    <w:p>
      <w:pPr>
        <w:pStyle w:val="style96"/>
        <w:numPr>
          <w:ilvl w:val="0"/>
          <w:numId w:val="3"/>
        </w:numPr>
        <w:tabs>
          <w:tab w:leader="none" w:pos="720" w:val="left"/>
        </w:tabs>
        <w:ind w:hanging="360" w:left="360" w:right="0"/>
      </w:pPr>
      <w:r>
        <w:rPr>
          <w:i/>
          <w:color w:val="008000"/>
          <w:lang w:val="en-US"/>
        </w:rPr>
        <w:t>Clean Windows 7 with Internet Explorer 9.0  with last updates installed</w:t>
      </w:r>
    </w:p>
    <w:p>
      <w:pPr>
        <w:pStyle w:val="style96"/>
        <w:numPr>
          <w:ilvl w:val="0"/>
          <w:numId w:val="3"/>
        </w:numPr>
        <w:tabs>
          <w:tab w:leader="none" w:pos="720" w:val="left"/>
        </w:tabs>
        <w:ind w:hanging="360" w:left="360" w:right="0"/>
      </w:pPr>
      <w:r>
        <w:rPr>
          <w:i/>
          <w:color w:val="008000"/>
        </w:rPr>
        <w:t>MacOs with Safari</w:t>
      </w:r>
    </w:p>
    <w:p>
      <w:pPr>
        <w:pStyle w:val="style96"/>
        <w:numPr>
          <w:ilvl w:val="0"/>
          <w:numId w:val="3"/>
        </w:numPr>
        <w:tabs>
          <w:tab w:leader="none" w:pos="720" w:val="left"/>
        </w:tabs>
        <w:ind w:hanging="360" w:left="360" w:right="0"/>
      </w:pPr>
      <w:r>
        <w:rPr>
          <w:color w:val="008000"/>
        </w:rPr>
        <w:t>…</w:t>
      </w:r>
    </w:p>
    <w:p>
      <w:pPr>
        <w:pStyle w:val="style2"/>
        <w:numPr>
          <w:ilvl w:val="1"/>
          <w:numId w:val="1"/>
        </w:numPr>
      </w:pPr>
      <w:bookmarkStart w:id="21" w:name="__RefHeading__4633_2041490419"/>
      <w:bookmarkEnd w:id="21"/>
      <w:r>
        <w:rPr/>
        <w:t>Responsibilities</w:t>
      </w:r>
    </w:p>
    <w:p>
      <w:pPr>
        <w:pStyle w:val="style0"/>
        <w:ind w:firstLine="360" w:left="0" w:right="0"/>
      </w:pPr>
      <w:r>
        <w:rPr>
          <w:lang w:val="en-US"/>
        </w:rPr>
        <w:t xml:space="preserve">QA: </w:t>
      </w:r>
    </w:p>
    <w:p>
      <w:pPr>
        <w:pStyle w:val="style96"/>
        <w:numPr>
          <w:ilvl w:val="0"/>
          <w:numId w:val="3"/>
        </w:numPr>
        <w:tabs>
          <w:tab w:leader="none" w:pos="720" w:val="left"/>
        </w:tabs>
        <w:ind w:hanging="360" w:left="360" w:right="0"/>
      </w:pPr>
      <w:r>
        <w:rPr>
          <w:lang w:val="en-US"/>
        </w:rPr>
        <w:t>Test cases creation in Redmine;</w:t>
      </w:r>
    </w:p>
    <w:p>
      <w:pPr>
        <w:pStyle w:val="style96"/>
        <w:numPr>
          <w:ilvl w:val="0"/>
          <w:numId w:val="3"/>
        </w:numPr>
        <w:tabs>
          <w:tab w:leader="none" w:pos="720" w:val="left"/>
        </w:tabs>
        <w:ind w:hanging="360" w:left="360" w:right="0"/>
      </w:pPr>
      <w:r>
        <w:rPr>
          <w:lang w:val="en-US"/>
        </w:rPr>
        <w:t>Update all available automatic and manual tests;</w:t>
      </w:r>
    </w:p>
    <w:p>
      <w:pPr>
        <w:pStyle w:val="style96"/>
        <w:numPr>
          <w:ilvl w:val="0"/>
          <w:numId w:val="3"/>
        </w:numPr>
        <w:tabs>
          <w:tab w:leader="none" w:pos="720" w:val="left"/>
        </w:tabs>
        <w:ind w:hanging="360" w:left="360" w:right="0"/>
      </w:pPr>
      <w:r>
        <w:rPr>
          <w:lang w:val="en-US"/>
        </w:rPr>
        <w:t>Running test cases from Redmine;</w:t>
      </w:r>
    </w:p>
    <w:p>
      <w:pPr>
        <w:pStyle w:val="style96"/>
        <w:numPr>
          <w:ilvl w:val="0"/>
          <w:numId w:val="3"/>
        </w:numPr>
        <w:tabs>
          <w:tab w:leader="none" w:pos="720" w:val="left"/>
        </w:tabs>
        <w:ind w:hanging="360" w:left="360" w:right="0"/>
      </w:pPr>
      <w:r>
        <w:rPr/>
        <w:t>Bug tracking;</w:t>
      </w:r>
    </w:p>
    <w:p>
      <w:pPr>
        <w:pStyle w:val="style96"/>
        <w:numPr>
          <w:ilvl w:val="0"/>
          <w:numId w:val="3"/>
        </w:numPr>
        <w:tabs>
          <w:tab w:leader="none" w:pos="720" w:val="left"/>
        </w:tabs>
        <w:ind w:hanging="360" w:left="360" w:right="0"/>
      </w:pPr>
      <w:r>
        <w:rPr>
          <w:lang w:val="en-US"/>
        </w:rPr>
        <w:t>Provide weekly update to QA manager, PM on status of testing.</w:t>
      </w:r>
    </w:p>
    <w:p>
      <w:pPr>
        <w:pStyle w:val="style75"/>
      </w:pPr>
      <w:r>
        <w:rPr>
          <w:lang w:val="en-US"/>
        </w:rPr>
      </w:r>
    </w:p>
    <w:p>
      <w:pPr>
        <w:pStyle w:val="style1"/>
        <w:numPr>
          <w:ilvl w:val="0"/>
          <w:numId w:val="2"/>
        </w:numPr>
        <w:tabs>
          <w:tab w:leader="none" w:pos="360" w:val="left"/>
        </w:tabs>
      </w:pPr>
      <w:bookmarkStart w:id="22" w:name="__RefHeading__4635_2041490419"/>
      <w:bookmarkStart w:id="23" w:name="_toc333"/>
      <w:bookmarkEnd w:id="22"/>
      <w:bookmarkEnd w:id="23"/>
      <w:r>
        <w:rPr/>
        <w:t>Test Runs</w:t>
      </w:r>
    </w:p>
    <w:p>
      <w:pPr>
        <w:pStyle w:val="style75"/>
      </w:pPr>
      <w:r>
        <w:rPr>
          <w:lang w:val="en-US"/>
        </w:rPr>
        <w:t>Here the test sets of Redmine are introduced that should be run during the release phases.</w:t>
      </w:r>
    </w:p>
    <w:p>
      <w:pPr>
        <w:pStyle w:val="style75"/>
      </w:pPr>
      <w:r>
        <w:rPr>
          <w:lang w:val="en-US"/>
        </w:rPr>
        <w:t xml:space="preserve">Reference to the corresponding Redmine: </w:t>
      </w:r>
    </w:p>
    <w:p>
      <w:pPr>
        <w:pStyle w:val="style2"/>
        <w:numPr>
          <w:ilvl w:val="1"/>
          <w:numId w:val="1"/>
        </w:numPr>
      </w:pPr>
      <w:bookmarkStart w:id="24" w:name="__RefHeading__4637_2041490419"/>
      <w:bookmarkEnd w:id="24"/>
      <w:r>
        <w:rPr/>
        <w:t>Feature Tests</w:t>
      </w:r>
    </w:p>
    <w:p>
      <w:pPr>
        <w:pStyle w:val="style75"/>
      </w:pPr>
      <w:r>
        <w:rPr>
          <w:lang w:val="en-US"/>
        </w:rPr>
        <w:t xml:space="preserve">The objective of these tests is to verify the new feature functionality and ensure that new implemented feature meets the requirement specification. All tests should be run on </w:t>
      </w:r>
      <w:r>
        <w:rPr>
          <w:color w:val="008000"/>
          <w:lang w:val="en-US"/>
        </w:rPr>
        <w:t>Windows XP system with Firefox 2.0.0.X installed</w:t>
      </w:r>
      <w:r>
        <w:rPr>
          <w:lang w:val="en-US"/>
        </w:rPr>
        <w:t xml:space="preserve">. </w:t>
      </w:r>
    </w:p>
    <w:p>
      <w:pPr>
        <w:pStyle w:val="style75"/>
      </w:pPr>
      <w:r>
        <w:rPr>
          <w:lang w:val="en-US"/>
        </w:rPr>
        <w:t>FV</w:t>
      </w:r>
    </w:p>
    <w:p>
      <w:pPr>
        <w:pStyle w:val="style2"/>
        <w:numPr>
          <w:ilvl w:val="1"/>
          <w:numId w:val="1"/>
        </w:numPr>
      </w:pPr>
      <w:bookmarkStart w:id="25" w:name="__RefHeading__4639_2041490419"/>
      <w:bookmarkEnd w:id="25"/>
      <w:r>
        <w:rPr/>
        <w:t>Bug fixing / verification_regression testing</w:t>
      </w:r>
    </w:p>
    <w:p>
      <w:pPr>
        <w:pStyle w:val="style75"/>
      </w:pPr>
      <w:r>
        <w:rPr>
          <w:lang w:val="en-US"/>
        </w:rPr>
        <w:t xml:space="preserve">This task will test the </w:t>
      </w:r>
      <w:r>
        <w:rPr>
          <w:b/>
          <w:lang w:val="en-US"/>
        </w:rPr>
        <w:t>integrated</w:t>
      </w:r>
      <w:r>
        <w:rPr>
          <w:lang w:val="en-US"/>
        </w:rPr>
        <w:t xml:space="preserve"> project. The test set includes </w:t>
      </w:r>
      <w:r>
        <w:rPr>
          <w:i/>
          <w:lang w:val="en-US"/>
        </w:rPr>
        <w:t>all</w:t>
      </w:r>
      <w:r>
        <w:rPr>
          <w:lang w:val="en-US"/>
        </w:rPr>
        <w:t xml:space="preserve"> relevant tests for this project. All tests should be run on </w:t>
      </w:r>
      <w:r>
        <w:rPr>
          <w:color w:val="008000"/>
          <w:lang w:val="en-US"/>
        </w:rPr>
        <w:t>Windows XP SP2 system with IE 8.0 installed</w:t>
      </w:r>
      <w:r>
        <w:rPr>
          <w:lang w:val="en-US"/>
        </w:rPr>
        <w:t>. Test-cases to be used at this phase are located in BFV_Regression:</w:t>
      </w:r>
    </w:p>
    <w:p>
      <w:pPr>
        <w:pStyle w:val="style2"/>
        <w:numPr>
          <w:ilvl w:val="1"/>
          <w:numId w:val="1"/>
        </w:numPr>
      </w:pPr>
      <w:bookmarkStart w:id="26" w:name="__RefHeading__4641_2041490419"/>
      <w:bookmarkEnd w:id="26"/>
      <w:r>
        <w:rPr/>
        <w:t>Release Candidate Testing</w:t>
      </w:r>
    </w:p>
    <w:p>
      <w:pPr>
        <w:pStyle w:val="style75"/>
      </w:pPr>
      <w:r>
        <w:rPr>
          <w:lang w:val="en-US"/>
        </w:rPr>
        <w:t xml:space="preserve">Test set must be run on the </w:t>
      </w:r>
      <w:r>
        <w:rPr>
          <w:b/>
          <w:lang w:val="en-US"/>
        </w:rPr>
        <w:t>frozen build</w:t>
      </w:r>
      <w:r>
        <w:rPr>
          <w:lang w:val="en-US"/>
        </w:rPr>
        <w:t xml:space="preserve">. All tests should be run on </w:t>
      </w:r>
      <w:r>
        <w:rPr>
          <w:color w:val="008000"/>
          <w:lang w:val="en-US"/>
        </w:rPr>
        <w:t>Windows XP SP2 system with Internet Explorer 7.0, acceptance tests should be run on MacOs with Safari</w:t>
      </w:r>
      <w:r>
        <w:rPr>
          <w:lang w:val="en-US"/>
        </w:rPr>
        <w:t>. Test-cases to be used at this phase are located in the folder:</w:t>
      </w:r>
    </w:p>
    <w:p>
      <w:pPr>
        <w:pStyle w:val="style96"/>
        <w:numPr>
          <w:ilvl w:val="0"/>
          <w:numId w:val="3"/>
        </w:numPr>
        <w:tabs>
          <w:tab w:leader="none" w:pos="720" w:val="left"/>
        </w:tabs>
        <w:ind w:hanging="360" w:left="360" w:right="0"/>
      </w:pPr>
      <w:r>
        <w:rPr/>
        <w:t>RC</w:t>
      </w:r>
    </w:p>
    <w:p>
      <w:pPr>
        <w:pStyle w:val="style96"/>
        <w:numPr>
          <w:ilvl w:val="0"/>
          <w:numId w:val="3"/>
        </w:numPr>
        <w:tabs>
          <w:tab w:leader="none" w:pos="720" w:val="left"/>
        </w:tabs>
        <w:ind w:hanging="360" w:left="360" w:right="0"/>
      </w:pPr>
      <w:r>
        <w:rPr>
          <w:lang w:val="en-US"/>
        </w:rPr>
        <w:t>RC_Sanity check_</w:t>
      </w:r>
      <w:r>
        <w:rPr>
          <w:color w:val="008000"/>
          <w:lang w:val="en-US"/>
        </w:rPr>
        <w:t>production server</w:t>
      </w:r>
      <w:r>
        <w:rPr>
          <w:lang w:val="en-US"/>
        </w:rPr>
        <w:t xml:space="preserve"> </w:t>
      </w:r>
    </w:p>
    <w:p>
      <w:pPr>
        <w:pStyle w:val="style1"/>
        <w:numPr>
          <w:ilvl w:val="0"/>
          <w:numId w:val="2"/>
        </w:numPr>
        <w:tabs>
          <w:tab w:leader="none" w:pos="360" w:val="left"/>
        </w:tabs>
      </w:pPr>
      <w:bookmarkStart w:id="27" w:name="__RefHeading__4643_2041490419"/>
      <w:bookmarkStart w:id="28" w:name="_toc346"/>
      <w:bookmarkEnd w:id="27"/>
      <w:bookmarkEnd w:id="28"/>
      <w:r>
        <w:rPr/>
        <w:t>Release Criteria</w:t>
      </w:r>
    </w:p>
    <w:p>
      <w:pPr>
        <w:pStyle w:val="style0"/>
        <w:numPr>
          <w:ilvl w:val="0"/>
          <w:numId w:val="5"/>
        </w:numPr>
        <w:tabs>
          <w:tab w:leader="none" w:pos="720" w:val="left"/>
        </w:tabs>
      </w:pPr>
      <w:r>
        <w:rPr>
          <w:lang w:val="en-US"/>
        </w:rPr>
        <w:t xml:space="preserve">All the </w:t>
      </w:r>
      <w:r>
        <w:rPr/>
        <w:t>new release features were implemented and tested successfully.</w:t>
      </w:r>
    </w:p>
    <w:p>
      <w:pPr>
        <w:pStyle w:val="style0"/>
        <w:numPr>
          <w:ilvl w:val="0"/>
          <w:numId w:val="5"/>
        </w:numPr>
        <w:tabs>
          <w:tab w:leader="none" w:pos="720" w:val="left"/>
        </w:tabs>
      </w:pPr>
      <w:r>
        <w:rPr/>
        <w:t xml:space="preserve">Regression tests </w:t>
      </w:r>
      <w:r>
        <w:rPr>
          <w:lang w:val="en-US"/>
        </w:rPr>
        <w:t xml:space="preserve">were </w:t>
      </w:r>
      <w:r>
        <w:rPr/>
        <w:t>passed.</w:t>
      </w:r>
    </w:p>
    <w:p>
      <w:pPr>
        <w:pStyle w:val="style0"/>
        <w:numPr>
          <w:ilvl w:val="0"/>
          <w:numId w:val="5"/>
        </w:numPr>
        <w:tabs>
          <w:tab w:leader="none" w:pos="720" w:val="left"/>
        </w:tabs>
      </w:pPr>
      <w:r>
        <w:rPr>
          <w:lang w:val="en-US"/>
        </w:rPr>
        <w:t>There are no open critical bugs.</w:t>
      </w:r>
    </w:p>
    <w:p>
      <w:pPr>
        <w:pStyle w:val="style0"/>
        <w:numPr>
          <w:ilvl w:val="0"/>
          <w:numId w:val="5"/>
        </w:numPr>
        <w:tabs>
          <w:tab w:leader="none" w:pos="720" w:val="left"/>
        </w:tabs>
      </w:pPr>
      <w:r>
        <w:rPr>
          <w:lang w:val="en-US"/>
        </w:rPr>
        <w:t>There are no a lot of unverified bugs.</w:t>
      </w:r>
    </w:p>
    <w:p>
      <w:pPr>
        <w:pStyle w:val="style0"/>
        <w:numPr>
          <w:ilvl w:val="0"/>
          <w:numId w:val="5"/>
        </w:numPr>
        <w:tabs>
          <w:tab w:leader="none" w:pos="720" w:val="left"/>
        </w:tabs>
      </w:pPr>
      <w:r>
        <w:rPr>
          <w:lang w:val="en-US"/>
        </w:rPr>
        <w:t xml:space="preserve">Code freeze testing were performed fully and successfully. Necessary time for code freeze is </w:t>
      </w:r>
      <w:r>
        <w:rPr>
          <w:color w:val="008000"/>
          <w:lang w:val="en-US"/>
        </w:rPr>
        <w:t>4</w:t>
      </w:r>
      <w:r>
        <w:rPr>
          <w:lang w:val="en-US"/>
        </w:rPr>
        <w:t xml:space="preserve"> hours.</w:t>
      </w:r>
    </w:p>
    <w:p>
      <w:pPr>
        <w:pStyle w:val="style1"/>
        <w:numPr>
          <w:ilvl w:val="0"/>
          <w:numId w:val="2"/>
        </w:numPr>
        <w:tabs>
          <w:tab w:leader="none" w:pos="360" w:val="left"/>
        </w:tabs>
      </w:pPr>
      <w:bookmarkStart w:id="29" w:name="__RefHeading__4645_2041490419"/>
      <w:bookmarkStart w:id="30" w:name="_toc352"/>
      <w:bookmarkEnd w:id="29"/>
      <w:bookmarkEnd w:id="30"/>
      <w:r>
        <w:rPr/>
        <w:t>Application testing results</w:t>
      </w:r>
    </w:p>
    <w:p>
      <w:pPr>
        <w:pStyle w:val="style2"/>
        <w:numPr>
          <w:ilvl w:val="1"/>
          <w:numId w:val="1"/>
        </w:numPr>
      </w:pPr>
      <w:bookmarkStart w:id="31" w:name="__RefHeading__4647_2041490419"/>
      <w:bookmarkEnd w:id="31"/>
      <w:r>
        <w:rPr/>
        <w:t>Testing results</w:t>
      </w:r>
    </w:p>
    <w:tbl>
      <w:tblPr>
        <w:jc w:val="left"/>
        <w:tblInd w:type="dxa" w:w="-113"/>
        <w:tblBorders>
          <w:top w:color="000001" w:space="0" w:sz="4" w:val="single"/>
          <w:left w:color="000001" w:space="0" w:sz="4" w:val="single"/>
          <w:bottom w:color="000001" w:space="0" w:sz="4" w:val="single"/>
        </w:tblBorders>
      </w:tblPr>
      <w:tblGrid>
        <w:gridCol w:w="3527"/>
        <w:gridCol w:w="1079"/>
        <w:gridCol w:w="1662"/>
        <w:gridCol w:w="3534"/>
      </w:tblGrid>
      <w:tr>
        <w:trPr>
          <w:trHeight w:hRule="exact" w:val="286"/>
          <w:cantSplit w:val="true"/>
        </w:trPr>
        <w:tc>
          <w:tcPr>
            <w:tcW w:type="dxa" w:w="3527"/>
            <w:vMerge w:val="restart"/>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80"/>
              <w:keepNext/>
              <w:spacing w:after="0" w:before="0"/>
              <w:contextualSpacing w:val="false"/>
            </w:pPr>
            <w:r>
              <w:rPr>
                <w:b/>
                <w:lang w:val="en-US"/>
              </w:rPr>
              <w:t>Test set</w:t>
            </w:r>
          </w:p>
        </w:tc>
        <w:tc>
          <w:tcPr>
            <w:tcW w:type="dxa" w:w="1079"/>
            <w:vMerge w:val="restart"/>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0"/>
              <w:jc w:val="center"/>
            </w:pPr>
            <w:r>
              <w:rPr>
                <w:b/>
                <w:lang w:val="en-US"/>
              </w:rPr>
              <w:t>Number</w:t>
            </w:r>
          </w:p>
        </w:tc>
        <w:tc>
          <w:tcPr>
            <w:tcW w:type="dxa" w:w="1662"/>
            <w:vMerge w:val="restart"/>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0"/>
              <w:jc w:val="center"/>
            </w:pPr>
            <w:r>
              <w:rPr>
                <w:b/>
                <w:lang w:val="en-US"/>
              </w:rPr>
              <w:t>Passed</w:t>
            </w:r>
          </w:p>
        </w:tc>
        <w:tc>
          <w:tcPr>
            <w:tcW w:type="dxa" w:w="3534"/>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b/>
                <w:lang w:val="en-US"/>
              </w:rPr>
              <w:t>Failed</w:t>
            </w:r>
          </w:p>
        </w:tc>
      </w:tr>
      <w:tr>
        <w:trPr>
          <w:cantSplit w:val="true"/>
        </w:trPr>
        <w:tc>
          <w:tcPr>
            <w:tcW w:type="dxa" w:w="3527"/>
            <w:vMerge w:val="continue"/>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
          </w:p>
        </w:tc>
        <w:tc>
          <w:tcPr>
            <w:tcW w:type="dxa" w:w="1079"/>
            <w:vMerge w:val="continue"/>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
          </w:p>
        </w:tc>
        <w:tc>
          <w:tcPr>
            <w:tcW w:type="dxa" w:w="1662"/>
            <w:vMerge w:val="continue"/>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
          </w:p>
        </w:tc>
        <w:tc>
          <w:tcPr>
            <w:tcW w:type="dxa" w:w="176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t>Critical</w:t>
            </w:r>
          </w:p>
        </w:tc>
        <w:tc>
          <w:tcPr>
            <w:tcW w:type="dxa" w:w="177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t>Not critical</w:t>
            </w:r>
          </w:p>
        </w:tc>
      </w:tr>
      <w:tr>
        <w:trPr>
          <w:cantSplit w:val="true"/>
        </w:trPr>
        <w:tc>
          <w:tcPr>
            <w:tcW w:type="dxa" w:w="352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1"/>
            </w:pPr>
            <w:r>
              <w:rPr/>
              <w:t>FV</w:t>
            </w:r>
          </w:p>
        </w:tc>
        <w:tc>
          <w:tcPr>
            <w:tcW w:type="dxa" w:w="107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66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76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77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r>
        <w:trPr>
          <w:cantSplit w:val="true"/>
        </w:trPr>
        <w:tc>
          <w:tcPr>
            <w:tcW w:type="dxa" w:w="352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1"/>
            </w:pPr>
            <w:r>
              <w:rPr/>
              <w:t>BFV_Regression</w:t>
            </w:r>
          </w:p>
        </w:tc>
        <w:tc>
          <w:tcPr>
            <w:tcW w:type="dxa" w:w="107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66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76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b/>
                <w:lang w:val="en-US"/>
              </w:rPr>
            </w:r>
          </w:p>
        </w:tc>
        <w:tc>
          <w:tcPr>
            <w:tcW w:type="dxa" w:w="177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r>
        <w:trPr>
          <w:cantSplit w:val="true"/>
        </w:trPr>
        <w:tc>
          <w:tcPr>
            <w:tcW w:type="dxa" w:w="352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1"/>
            </w:pPr>
            <w:r>
              <w:rPr/>
              <w:t>RC</w:t>
            </w:r>
          </w:p>
        </w:tc>
        <w:tc>
          <w:tcPr>
            <w:tcW w:type="dxa" w:w="107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66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76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b/>
                <w:lang w:val="en-US"/>
              </w:rPr>
            </w:r>
          </w:p>
        </w:tc>
        <w:tc>
          <w:tcPr>
            <w:tcW w:type="dxa" w:w="177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r>
        <w:trPr>
          <w:cantSplit w:val="true"/>
        </w:trPr>
        <w:tc>
          <w:tcPr>
            <w:tcW w:type="dxa" w:w="352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1"/>
            </w:pPr>
            <w:r>
              <w:rPr/>
              <w:t>RC_Sanity check_</w:t>
            </w:r>
            <w:r>
              <w:rPr>
                <w:color w:val="008000"/>
              </w:rPr>
              <w:t>prod server</w:t>
            </w:r>
          </w:p>
        </w:tc>
        <w:tc>
          <w:tcPr>
            <w:tcW w:type="dxa" w:w="107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66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lang w:val="en-US"/>
              </w:rPr>
            </w:r>
          </w:p>
        </w:tc>
        <w:tc>
          <w:tcPr>
            <w:tcW w:type="dxa" w:w="176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b/>
                <w:lang w:val="en-US"/>
              </w:rPr>
            </w:r>
          </w:p>
        </w:tc>
        <w:tc>
          <w:tcPr>
            <w:tcW w:type="dxa" w:w="177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lang w:val="en-US"/>
              </w:rPr>
            </w:r>
          </w:p>
        </w:tc>
      </w:tr>
    </w:tbl>
    <w:p>
      <w:pPr>
        <w:pStyle w:val="style2"/>
        <w:numPr>
          <w:ilvl w:val="1"/>
          <w:numId w:val="1"/>
        </w:numPr>
      </w:pPr>
      <w:bookmarkStart w:id="32" w:name="__RefHeading__4649_2041490419"/>
      <w:bookmarkEnd w:id="32"/>
      <w:r>
        <w:rPr/>
        <w:t>Testing statistics</w:t>
      </w:r>
    </w:p>
    <w:tbl>
      <w:tblPr>
        <w:jc w:val="left"/>
        <w:tblInd w:type="dxa" w:w="-113"/>
        <w:tblBorders>
          <w:top w:color="000001" w:space="0" w:sz="4" w:val="single"/>
          <w:left w:color="000001" w:space="0" w:sz="4" w:val="single"/>
          <w:bottom w:color="000001" w:space="0" w:sz="4" w:val="single"/>
        </w:tblBorders>
      </w:tblPr>
      <w:tblGrid>
        <w:gridCol w:w="4784"/>
        <w:gridCol w:w="5053"/>
      </w:tblGrid>
      <w:tr>
        <w:trPr>
          <w:cantSplit w:val="false"/>
        </w:trPr>
        <w:tc>
          <w:tcPr>
            <w:tcW w:type="dxa" w:w="4784"/>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b/>
                <w:lang w:val="en-US"/>
              </w:rPr>
              <w:t>Total tests in  database</w:t>
            </w:r>
          </w:p>
        </w:tc>
        <w:tc>
          <w:tcPr>
            <w:tcW w:type="dxa" w:w="50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b/>
                <w:lang w:val="en-US"/>
              </w:rPr>
              <w:t>Test cases coverage (%)</w:t>
            </w:r>
          </w:p>
        </w:tc>
      </w:tr>
      <w:tr>
        <w:trPr>
          <w:cantSplit w:val="false"/>
        </w:trPr>
        <w:tc>
          <w:tcPr>
            <w:tcW w:type="dxa" w:w="4784"/>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50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r>
    </w:tbl>
    <w:p>
      <w:pPr>
        <w:pStyle w:val="style2"/>
        <w:numPr>
          <w:ilvl w:val="1"/>
          <w:numId w:val="1"/>
        </w:numPr>
      </w:pPr>
      <w:bookmarkStart w:id="33" w:name="__RefHeading__4651_2041490419"/>
      <w:bookmarkEnd w:id="33"/>
      <w:r>
        <w:rPr/>
        <w:t>Bug statistics</w:t>
      </w:r>
    </w:p>
    <w:tbl>
      <w:tblPr>
        <w:jc w:val="left"/>
        <w:tblInd w:type="dxa" w:w="-113"/>
        <w:tblBorders>
          <w:top w:color="000001" w:space="0" w:sz="4" w:val="single"/>
          <w:left w:color="000001" w:space="0" w:sz="4" w:val="single"/>
          <w:bottom w:color="000001" w:space="0" w:sz="4" w:val="single"/>
        </w:tblBorders>
      </w:tblPr>
      <w:tblGrid>
        <w:gridCol w:w="3189"/>
        <w:gridCol w:w="3217"/>
        <w:gridCol w:w="1800"/>
        <w:gridCol w:w="1630"/>
      </w:tblGrid>
      <w:tr>
        <w:trPr>
          <w:trHeight w:hRule="exact" w:val="406"/>
          <w:cantSplit w:val="true"/>
        </w:trPr>
        <w:tc>
          <w:tcPr>
            <w:tcW w:type="dxa" w:w="3189"/>
            <w:gridSpan w:val="2"/>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75"/>
              <w:spacing w:after="120" w:before="0"/>
              <w:contextualSpacing w:val="false"/>
              <w:jc w:val="center"/>
            </w:pPr>
            <w:r>
              <w:rPr>
                <w:b/>
                <w:lang w:val="en-US"/>
              </w:rPr>
              <w:t xml:space="preserve">Unresolved bugs </w:t>
            </w:r>
          </w:p>
        </w:tc>
        <w:tc>
          <w:tcPr>
            <w:tcW w:type="dxa" w:w="3217"/>
            <w:gridSpan w:val="2"/>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bottom"/>
          </w:tcPr>
          <w:p>
            <w:pPr>
              <w:pStyle w:val="style75"/>
              <w:spacing w:after="120" w:before="0"/>
              <w:contextualSpacing w:val="false"/>
              <w:jc w:val="center"/>
            </w:pPr>
            <w:r>
              <w:rPr>
                <w:b/>
                <w:lang w:val="en-US"/>
              </w:rPr>
              <w:t>Resolved bugs</w:t>
            </w:r>
          </w:p>
        </w:tc>
        <w:tc>
          <w:tcPr>
            <w:tcW w:type="dxa" w:w="1800"/>
            <w:vMerge w:val="restart"/>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75"/>
              <w:spacing w:after="120" w:before="0"/>
              <w:contextualSpacing w:val="false"/>
              <w:jc w:val="center"/>
            </w:pPr>
            <w:r>
              <w:rPr>
                <w:b/>
                <w:lang w:val="en-US"/>
              </w:rPr>
              <w:t>Reopened bugs</w:t>
            </w:r>
          </w:p>
        </w:tc>
        <w:tc>
          <w:tcPr>
            <w:tcW w:type="dxa" w:w="1630"/>
            <w:vMerge w:val="restart"/>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75"/>
              <w:spacing w:after="120" w:before="0"/>
              <w:contextualSpacing w:val="false"/>
              <w:jc w:val="center"/>
            </w:pPr>
            <w:r>
              <w:rPr>
                <w:b/>
                <w:lang w:val="en-US"/>
              </w:rPr>
              <w:t>Verified bugs</w:t>
            </w:r>
          </w:p>
        </w:tc>
      </w:tr>
      <w:tr>
        <w:trPr>
          <w:trHeight w:hRule="exact" w:val="406"/>
          <w:cantSplit w:val="true"/>
        </w:trPr>
        <w:tc>
          <w:tcPr>
            <w:tcW w:type="dxa" w:w="1594"/>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b/>
                <w:lang w:val="en-US"/>
              </w:rPr>
              <w:t>Critical</w:t>
            </w:r>
          </w:p>
        </w:tc>
        <w:tc>
          <w:tcPr>
            <w:tcW w:type="dxa" w:w="159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b/>
                <w:lang w:val="en-US"/>
              </w:rPr>
              <w:t>Not critical</w:t>
            </w:r>
          </w:p>
        </w:tc>
        <w:tc>
          <w:tcPr>
            <w:tcW w:type="dxa" w:w="1594"/>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b/>
                <w:lang w:val="en-US"/>
              </w:rPr>
              <w:t>Critical</w:t>
            </w:r>
          </w:p>
        </w:tc>
        <w:tc>
          <w:tcPr>
            <w:tcW w:type="dxa" w:w="162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b/>
                <w:lang w:val="en-US"/>
              </w:rPr>
              <w:t>Not critical</w:t>
            </w:r>
          </w:p>
        </w:tc>
        <w:tc>
          <w:tcPr>
            <w:tcW w:type="dxa" w:w="1800"/>
            <w:vMerge w:val="continue"/>
            <w:tcBorders>
              <w:top w:color="000001" w:space="0" w:sz="4" w:val="single"/>
              <w:left w:color="000001" w:space="0" w:sz="4" w:val="single"/>
              <w:bottom w:color="000001" w:space="0" w:sz="4" w:val="single"/>
            </w:tcBorders>
            <w:shd w:fill="auto" w:val="clear"/>
            <w:tcMar>
              <w:top w:type="dxa" w:w="0"/>
              <w:left w:type="dxa" w:w="108"/>
              <w:bottom w:type="dxa" w:w="0"/>
              <w:right w:type="dxa" w:w="108"/>
            </w:tcMar>
            <w:vAlign w:val="center"/>
          </w:tcPr>
          <w:p>
            <w:pPr>
              <w:pStyle w:val="style0"/>
            </w:pPr>
            <w:r>
              <w:rPr/>
            </w:r>
          </w:p>
        </w:tc>
        <w:tc>
          <w:tcPr>
            <w:tcW w:type="dxa" w:w="1631"/>
            <w:vMerge w:val="continue"/>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0"/>
            </w:pPr>
            <w:r>
              <w:rPr/>
            </w:r>
          </w:p>
        </w:tc>
      </w:tr>
      <w:tr>
        <w:trPr>
          <w:cantSplit w:val="false"/>
        </w:trPr>
        <w:tc>
          <w:tcPr>
            <w:tcW w:type="dxa" w:w="1594"/>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159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1594"/>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162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180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163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r>
    </w:tbl>
    <w:p>
      <w:pPr>
        <w:pStyle w:val="style75"/>
      </w:pPr>
      <w:r>
        <w:rPr>
          <w:lang w:val="en-US"/>
        </w:rPr>
      </w:r>
    </w:p>
    <w:p>
      <w:pPr>
        <w:pStyle w:val="style1"/>
        <w:numPr>
          <w:ilvl w:val="0"/>
          <w:numId w:val="2"/>
        </w:numPr>
        <w:tabs>
          <w:tab w:leader="none" w:pos="360" w:val="left"/>
        </w:tabs>
      </w:pPr>
      <w:bookmarkStart w:id="34" w:name="__RefHeading__4653_2041490419"/>
      <w:bookmarkStart w:id="35" w:name="_toc495"/>
      <w:bookmarkEnd w:id="34"/>
      <w:bookmarkEnd w:id="35"/>
      <w:r>
        <w:rPr>
          <w:lang w:val="en-US"/>
        </w:rPr>
        <w:t>QA Release statement</w:t>
      </w:r>
    </w:p>
    <w:p>
      <w:pPr>
        <w:pStyle w:val="style0"/>
      </w:pPr>
      <w:r>
        <w:rPr>
          <w:lang w:val="en-US"/>
        </w:rPr>
        <w:t xml:space="preserve">QA statement criteria are defined in chapter #8. </w:t>
      </w:r>
    </w:p>
    <w:tbl>
      <w:tblPr>
        <w:jc w:val="left"/>
        <w:tblInd w:type="dxa" w:w="-113"/>
        <w:tblBorders>
          <w:top w:color="000001" w:space="0" w:sz="4" w:val="single"/>
          <w:left w:color="000001" w:space="0" w:sz="4" w:val="single"/>
          <w:bottom w:color="000001" w:space="0" w:sz="4" w:val="single"/>
        </w:tblBorders>
      </w:tblPr>
      <w:tblGrid>
        <w:gridCol w:w="1727"/>
        <w:gridCol w:w="1439"/>
        <w:gridCol w:w="4140"/>
        <w:gridCol w:w="2531"/>
      </w:tblGrid>
      <w:tr>
        <w:trPr>
          <w:cantSplit w:val="true"/>
        </w:trPr>
        <w:tc>
          <w:tcPr>
            <w:tcW w:type="dxa" w:w="172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0"/>
              <w:keepNext/>
              <w:spacing w:after="0" w:before="0"/>
              <w:contextualSpacing w:val="false"/>
            </w:pPr>
            <w:r>
              <w:rPr>
                <w:b/>
                <w:lang w:val="en-US"/>
              </w:rPr>
              <w:t>Date</w:t>
            </w:r>
          </w:p>
        </w:tc>
        <w:tc>
          <w:tcPr>
            <w:tcW w:type="dxa" w:w="143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0"/>
              <w:keepNext/>
              <w:spacing w:after="0" w:before="0"/>
              <w:contextualSpacing w:val="false"/>
            </w:pPr>
            <w:r>
              <w:rPr>
                <w:b/>
                <w:lang w:val="en-US"/>
              </w:rPr>
              <w:t>Version</w:t>
            </w:r>
          </w:p>
        </w:tc>
        <w:tc>
          <w:tcPr>
            <w:tcW w:type="dxa" w:w="414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jc w:val="center"/>
            </w:pPr>
            <w:r>
              <w:rPr>
                <w:b/>
                <w:lang w:val="en-US"/>
              </w:rPr>
              <w:t>QA recommendations</w:t>
            </w:r>
          </w:p>
        </w:tc>
        <w:tc>
          <w:tcPr>
            <w:tcW w:type="dxa" w:w="253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b/>
                <w:lang w:val="en-US"/>
              </w:rPr>
              <w:t>Comments</w:t>
            </w:r>
          </w:p>
        </w:tc>
      </w:tr>
      <w:tr>
        <w:trPr>
          <w:cantSplit w:val="true"/>
        </w:trPr>
        <w:tc>
          <w:tcPr>
            <w:tcW w:type="dxa" w:w="1727"/>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1"/>
            </w:pPr>
            <w:r>
              <w:rPr/>
              <w:t>XX.XX.XXXX</w:t>
            </w:r>
          </w:p>
        </w:tc>
        <w:tc>
          <w:tcPr>
            <w:tcW w:type="dxa" w:w="143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jc w:val="center"/>
            </w:pPr>
            <w:r>
              <w:rPr/>
            </w:r>
          </w:p>
        </w:tc>
        <w:tc>
          <w:tcPr>
            <w:tcW w:type="dxa" w:w="4140"/>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pPr>
            <w:r>
              <w:rPr>
                <w:i/>
                <w:color w:val="008000"/>
                <w:lang w:val="en-US"/>
              </w:rPr>
              <w:t>- Delivery can be offered for customer</w:t>
            </w:r>
          </w:p>
          <w:p>
            <w:pPr>
              <w:pStyle w:val="style0"/>
            </w:pPr>
            <w:r>
              <w:rPr>
                <w:i/>
                <w:color w:val="008000"/>
                <w:lang w:val="en-US"/>
              </w:rPr>
              <w:t>- Delivery can be offered for customer with risks</w:t>
            </w:r>
          </w:p>
          <w:p>
            <w:pPr>
              <w:pStyle w:val="style0"/>
            </w:pPr>
            <w:r>
              <w:rPr>
                <w:i/>
                <w:color w:val="008000"/>
                <w:lang w:val="en-US"/>
              </w:rPr>
              <w:t>- Delivery can’t be offered for customer</w:t>
            </w:r>
          </w:p>
        </w:tc>
        <w:tc>
          <w:tcPr>
            <w:tcW w:type="dxa" w:w="253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63" w:right="0"/>
            </w:pPr>
            <w:r>
              <w:rPr>
                <w:lang w:val="en-US"/>
              </w:rPr>
            </w:r>
          </w:p>
        </w:tc>
      </w:tr>
    </w:tbl>
    <w:p>
      <w:pPr>
        <w:pStyle w:val="style1"/>
        <w:numPr>
          <w:ilvl w:val="0"/>
          <w:numId w:val="2"/>
        </w:numPr>
        <w:tabs>
          <w:tab w:leader="none" w:pos="360" w:val="left"/>
        </w:tabs>
      </w:pPr>
      <w:bookmarkStart w:id="36" w:name="__RefHeading__4655_2041490419"/>
      <w:bookmarkStart w:id="37" w:name="_toc525"/>
      <w:bookmarkEnd w:id="36"/>
      <w:bookmarkEnd w:id="37"/>
      <w:r>
        <w:rPr>
          <w:lang w:val="en-US"/>
        </w:rPr>
        <w:t>Code freeze time</w:t>
      </w:r>
    </w:p>
    <w:tbl>
      <w:tblPr>
        <w:jc w:val="left"/>
        <w:tblInd w:type="dxa" w:w="-113"/>
        <w:tblBorders>
          <w:top w:color="000001" w:space="0" w:sz="4" w:val="single"/>
          <w:left w:color="000001" w:space="0" w:sz="4" w:val="single"/>
          <w:bottom w:color="000001" w:space="0" w:sz="4" w:val="single"/>
        </w:tblBorders>
      </w:tblPr>
      <w:tblGrid>
        <w:gridCol w:w="2942"/>
        <w:gridCol w:w="3129"/>
      </w:tblGrid>
      <w:tr>
        <w:trPr>
          <w:cantSplit w:val="true"/>
        </w:trPr>
        <w:tc>
          <w:tcPr>
            <w:tcW w:type="dxa" w:w="294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0"/>
              <w:keepNext/>
              <w:spacing w:after="0" w:before="0"/>
              <w:contextualSpacing w:val="false"/>
            </w:pPr>
            <w:r>
              <w:rPr>
                <w:b/>
                <w:lang w:val="en-US"/>
              </w:rPr>
              <w:t>From</w:t>
            </w:r>
          </w:p>
        </w:tc>
        <w:tc>
          <w:tcPr>
            <w:tcW w:type="dxa" w:w="31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b/>
                <w:lang w:val="en-US"/>
              </w:rPr>
              <w:t>To</w:t>
            </w:r>
          </w:p>
        </w:tc>
      </w:tr>
      <w:tr>
        <w:trPr>
          <w:cantSplit w:val="true"/>
        </w:trPr>
        <w:tc>
          <w:tcPr>
            <w:tcW w:type="dxa" w:w="2942"/>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81"/>
            </w:pPr>
            <w:r>
              <w:rPr/>
              <w:t>XX</w:t>
            </w:r>
            <w:r>
              <w:rPr>
                <w:lang w:val="ru-RU"/>
              </w:rPr>
              <w:t>.</w:t>
            </w:r>
            <w:r>
              <w:rPr/>
              <w:t>XX</w:t>
            </w:r>
            <w:r>
              <w:rPr>
                <w:lang w:val="ru-RU"/>
              </w:rPr>
              <w:t>.</w:t>
            </w:r>
            <w:r>
              <w:rPr/>
              <w:t>XXXX</w:t>
            </w:r>
            <w:r>
              <w:rPr>
                <w:lang w:val="ru-RU"/>
              </w:rPr>
              <w:t xml:space="preserve"> – </w:t>
            </w:r>
            <w:r>
              <w:rPr/>
              <w:t>XX</w:t>
            </w:r>
            <w:r>
              <w:rPr>
                <w:lang w:val="ru-RU"/>
              </w:rPr>
              <w:t>:</w:t>
            </w:r>
            <w:r>
              <w:rPr/>
              <w:t>XX</w:t>
            </w:r>
          </w:p>
        </w:tc>
        <w:tc>
          <w:tcPr>
            <w:tcW w:type="dxa" w:w="31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82"/>
              <w:jc w:val="center"/>
            </w:pPr>
            <w:r>
              <w:rPr>
                <w:lang w:val="en-US"/>
              </w:rPr>
              <w:t>XX</w:t>
            </w:r>
            <w:r>
              <w:rPr/>
              <w:t>.</w:t>
            </w:r>
            <w:r>
              <w:rPr>
                <w:lang w:val="en-US"/>
              </w:rPr>
              <w:t>XX</w:t>
            </w:r>
            <w:r>
              <w:rPr/>
              <w:t>.</w:t>
            </w:r>
            <w:r>
              <w:rPr>
                <w:lang w:val="en-US"/>
              </w:rPr>
              <w:t>XXXX</w:t>
            </w:r>
            <w:r>
              <w:rPr/>
              <w:t xml:space="preserve"> – </w:t>
            </w:r>
            <w:r>
              <w:rPr>
                <w:lang w:val="en-US"/>
              </w:rPr>
              <w:t>XX</w:t>
            </w:r>
            <w:r>
              <w:rPr/>
              <w:t>:</w:t>
            </w:r>
            <w:r>
              <w:rPr>
                <w:lang w:val="en-US"/>
              </w:rPr>
              <w:t>XX</w:t>
            </w:r>
          </w:p>
        </w:tc>
      </w:tr>
    </w:tbl>
    <w:p>
      <w:pPr>
        <w:pStyle w:val="style1"/>
        <w:numPr>
          <w:ilvl w:val="0"/>
          <w:numId w:val="2"/>
        </w:numPr>
        <w:tabs>
          <w:tab w:leader="none" w:pos="360" w:val="left"/>
        </w:tabs>
      </w:pPr>
      <w:bookmarkStart w:id="38" w:name="__RefHeading__4657_2041490419"/>
      <w:bookmarkStart w:id="39" w:name="_toc540"/>
      <w:bookmarkEnd w:id="38"/>
      <w:bookmarkEnd w:id="39"/>
      <w:r>
        <w:rPr>
          <w:lang w:val="en-US"/>
        </w:rPr>
        <w:t>Release risks</w:t>
      </w:r>
    </w:p>
    <w:p>
      <w:pPr>
        <w:pStyle w:val="style0"/>
      </w:pPr>
      <w:r>
        <w:rPr>
          <w:i/>
          <w:color w:val="0000FF"/>
          <w:lang w:val="en-US"/>
        </w:rPr>
        <w:t>[Identify high risks assumptions of the test strategy and risks in the project and specify a contingency plan for each. Possible risks include focusing on one platform for testing, using new technologies, many new developers/testers in the project, tough timescale, etc.]</w:t>
      </w:r>
    </w:p>
    <w:p>
      <w:pPr>
        <w:pStyle w:val="style0"/>
        <w:numPr>
          <w:ilvl w:val="0"/>
          <w:numId w:val="4"/>
        </w:numPr>
        <w:tabs>
          <w:tab w:leader="none" w:pos="720" w:val="left"/>
        </w:tabs>
      </w:pPr>
      <w:r>
        <w:rPr>
          <w:i/>
          <w:color w:val="008000"/>
          <w:lang w:val="en-US"/>
        </w:rPr>
        <w:t>Impossible to test a lot of functionality on the production server due to the change of real data or making payments on the production is forbidden.</w:t>
      </w:r>
    </w:p>
    <w:p>
      <w:pPr>
        <w:pStyle w:val="style0"/>
        <w:numPr>
          <w:ilvl w:val="0"/>
          <w:numId w:val="4"/>
        </w:numPr>
        <w:tabs>
          <w:tab w:leader="none" w:pos="720" w:val="left"/>
        </w:tabs>
      </w:pPr>
      <w:r>
        <w:rPr>
          <w:i/>
          <w:color w:val="008000"/>
          <w:lang w:val="en-US"/>
        </w:rPr>
        <w:t>Performance tests were not executed.</w:t>
      </w:r>
    </w:p>
    <w:p>
      <w:pPr>
        <w:pStyle w:val="style0"/>
        <w:numPr>
          <w:ilvl w:val="0"/>
          <w:numId w:val="4"/>
        </w:numPr>
        <w:tabs>
          <w:tab w:leader="none" w:pos="720" w:val="left"/>
        </w:tabs>
      </w:pPr>
      <w:r>
        <w:rPr>
          <w:i/>
          <w:color w:val="008000"/>
          <w:lang w:val="en-US"/>
        </w:rPr>
        <w:t>Feature#x , feature#y were not tested fully on Safari, IE7.</w:t>
      </w:r>
    </w:p>
    <w:p>
      <w:pPr>
        <w:pStyle w:val="style0"/>
        <w:numPr>
          <w:ilvl w:val="0"/>
          <w:numId w:val="4"/>
        </w:numPr>
        <w:tabs>
          <w:tab w:leader="none" w:pos="720" w:val="left"/>
        </w:tabs>
      </w:pPr>
      <w:r>
        <w:rPr>
          <w:i/>
          <w:color w:val="008000"/>
          <w:lang w:val="en-US"/>
        </w:rPr>
        <w:t xml:space="preserve">Impossible to test feature#x on real configuration that will be used. </w:t>
      </w:r>
    </w:p>
    <w:p>
      <w:pPr>
        <w:pStyle w:val="style0"/>
        <w:numPr>
          <w:ilvl w:val="0"/>
          <w:numId w:val="4"/>
        </w:numPr>
        <w:tabs>
          <w:tab w:leader="none" w:pos="720" w:val="left"/>
        </w:tabs>
      </w:pPr>
      <w:r>
        <w:rPr>
          <w:i/>
          <w:color w:val="008000"/>
          <w:lang w:val="en-US"/>
        </w:rPr>
        <w:t>Impossible to test the necessary scope of functionality (point #5) because of lack of time for Code Freeze.</w:t>
      </w:r>
    </w:p>
    <w:p>
      <w:pPr>
        <w:pStyle w:val="style0"/>
        <w:numPr>
          <w:ilvl w:val="0"/>
          <w:numId w:val="4"/>
        </w:numPr>
        <w:tabs>
          <w:tab w:leader="none" w:pos="720" w:val="left"/>
        </w:tabs>
      </w:pPr>
      <w:r>
        <w:rPr>
          <w:i/>
          <w:color w:val="008000"/>
          <w:lang w:val="en-US"/>
        </w:rPr>
        <w:t>Only the scope from test plan point #5 was tested, other old features were not checked and can be in risk due to release changes.</w:t>
      </w:r>
    </w:p>
    <w:p>
      <w:pPr>
        <w:pStyle w:val="style1"/>
        <w:numPr>
          <w:ilvl w:val="0"/>
          <w:numId w:val="2"/>
        </w:numPr>
        <w:tabs>
          <w:tab w:leader="none" w:pos="360" w:val="left"/>
        </w:tabs>
      </w:pPr>
      <w:bookmarkStart w:id="40" w:name="__RefHeading__4659_2041490419"/>
      <w:bookmarkStart w:id="41" w:name="_toc548"/>
      <w:bookmarkEnd w:id="40"/>
      <w:bookmarkEnd w:id="41"/>
      <w:r>
        <w:rPr/>
        <w:t>Test Logistics</w:t>
      </w:r>
    </w:p>
    <w:p>
      <w:pPr>
        <w:pStyle w:val="style2"/>
        <w:numPr>
          <w:ilvl w:val="1"/>
          <w:numId w:val="1"/>
        </w:numPr>
      </w:pPr>
      <w:bookmarkStart w:id="42" w:name="__RefHeading__4661_2041490419"/>
      <w:bookmarkEnd w:id="42"/>
      <w:r>
        <w:rPr/>
        <w:t>Software Tools and Data</w:t>
      </w:r>
    </w:p>
    <w:p>
      <w:pPr>
        <w:pStyle w:val="style75"/>
      </w:pPr>
      <w:r>
        <w:rPr>
          <w:lang w:val="en-US"/>
        </w:rPr>
        <w:t>List of tools required to perform test activities:</w:t>
      </w:r>
    </w:p>
    <w:tbl>
      <w:tblPr>
        <w:jc w:val="left"/>
        <w:tblInd w:type="dxa" w:w="421"/>
        <w:tblBorders>
          <w:top w:color="000001" w:space="0" w:sz="4" w:val="single"/>
          <w:left w:color="000001" w:space="0" w:sz="4" w:val="single"/>
          <w:bottom w:color="000001" w:space="0" w:sz="4" w:val="single"/>
        </w:tblBorders>
      </w:tblPr>
      <w:tblGrid>
        <w:gridCol w:w="2366"/>
        <w:gridCol w:w="2041"/>
        <w:gridCol w:w="2766"/>
        <w:gridCol w:w="1365"/>
      </w:tblGrid>
      <w:tr>
        <w:trPr>
          <w:cantSplit w:val="false"/>
        </w:trPr>
        <w:tc>
          <w:tcPr>
            <w:tcW w:type="dxa" w:w="23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lang w:val="en-US"/>
              </w:rPr>
            </w:r>
          </w:p>
        </w:tc>
        <w:tc>
          <w:tcPr>
            <w:tcW w:type="dxa" w:w="2041"/>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rPr>
              <w:t>Tool, Data</w:t>
            </w:r>
          </w:p>
        </w:tc>
        <w:tc>
          <w:tcPr>
            <w:tcW w:type="dxa" w:w="27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rPr>
              <w:t>Vendor/In-house</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b/>
              </w:rPr>
              <w:t>Version</w:t>
            </w:r>
          </w:p>
        </w:tc>
      </w:tr>
      <w:tr>
        <w:trPr>
          <w:cantSplit w:val="false"/>
        </w:trPr>
        <w:tc>
          <w:tcPr>
            <w:tcW w:type="dxa" w:w="23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t>Test Management</w:t>
            </w:r>
          </w:p>
        </w:tc>
        <w:tc>
          <w:tcPr>
            <w:tcW w:type="dxa" w:w="2041"/>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Redmine</w:t>
            </w:r>
          </w:p>
        </w:tc>
        <w:tc>
          <w:tcPr>
            <w:tcW w:type="dxa" w:w="27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Codetiburon</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1</w:t>
            </w:r>
            <w:r>
              <w:rPr>
                <w:b/>
                <w:bCs/>
              </w:rPr>
              <w:t>.</w:t>
            </w:r>
            <w:r>
              <w:rPr>
                <w:b/>
                <w:bCs/>
                <w:lang w:val="en-US"/>
              </w:rPr>
              <w:t>1</w:t>
            </w:r>
          </w:p>
        </w:tc>
      </w:tr>
      <w:tr>
        <w:trPr>
          <w:cantSplit w:val="false"/>
        </w:trPr>
        <w:tc>
          <w:tcPr>
            <w:tcW w:type="dxa" w:w="23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t>Test Automation</w:t>
            </w:r>
          </w:p>
        </w:tc>
        <w:tc>
          <w:tcPr>
            <w:tcW w:type="dxa" w:w="2041"/>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1440" w:val="left"/>
              </w:tabs>
              <w:ind w:hanging="0" w:left="720" w:right="0"/>
            </w:pPr>
            <w:r>
              <w:rPr>
                <w:i/>
                <w:color w:val="008000"/>
                <w:lang w:val="en-US"/>
              </w:rPr>
              <w:t>QTP</w:t>
            </w:r>
          </w:p>
        </w:tc>
        <w:tc>
          <w:tcPr>
            <w:tcW w:type="dxa" w:w="27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Codetiburon</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9.5</w:t>
            </w:r>
          </w:p>
        </w:tc>
      </w:tr>
      <w:tr>
        <w:trPr>
          <w:cantSplit w:val="false"/>
        </w:trPr>
        <w:tc>
          <w:tcPr>
            <w:tcW w:type="dxa" w:w="23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t>Test Automation</w:t>
            </w:r>
          </w:p>
        </w:tc>
        <w:tc>
          <w:tcPr>
            <w:tcW w:type="dxa" w:w="2041"/>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tabs>
                <w:tab w:leader="none" w:pos="1440" w:val="left"/>
              </w:tabs>
              <w:ind w:hanging="0" w:left="720" w:right="0"/>
            </w:pPr>
            <w:r>
              <w:rPr>
                <w:i/>
                <w:color w:val="008000"/>
                <w:lang w:val="en-US"/>
              </w:rPr>
              <w:t>Load</w:t>
            </w:r>
            <w:r>
              <w:rPr>
                <w:b/>
                <w:bCs/>
                <w:lang w:val="en-US"/>
              </w:rPr>
              <w:t xml:space="preserve"> </w:t>
            </w:r>
            <w:r>
              <w:rPr>
                <w:i/>
                <w:color w:val="008000"/>
                <w:lang w:val="en-US"/>
              </w:rPr>
              <w:t>Runner</w:t>
            </w:r>
          </w:p>
        </w:tc>
        <w:tc>
          <w:tcPr>
            <w:tcW w:type="dxa" w:w="27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Codetiburon</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9.1</w:t>
            </w:r>
          </w:p>
        </w:tc>
      </w:tr>
      <w:tr>
        <w:trPr>
          <w:cantSplit w:val="false"/>
        </w:trPr>
        <w:tc>
          <w:tcPr>
            <w:tcW w:type="dxa" w:w="23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t>Defect Tracking</w:t>
            </w:r>
          </w:p>
        </w:tc>
        <w:tc>
          <w:tcPr>
            <w:tcW w:type="dxa" w:w="2041"/>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lang w:val="en-US"/>
              </w:rPr>
              <w:t>Redmine</w:t>
            </w:r>
          </w:p>
        </w:tc>
        <w:tc>
          <w:tcPr>
            <w:tcW w:type="dxa" w:w="2766"/>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75"/>
              <w:spacing w:after="120" w:before="0"/>
              <w:contextualSpacing w:val="false"/>
            </w:pPr>
            <w:r>
              <w:rPr>
                <w:b/>
                <w:bCs/>
              </w:rPr>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75"/>
              <w:spacing w:after="120" w:before="0"/>
              <w:contextualSpacing w:val="false"/>
            </w:pPr>
            <w:r>
              <w:rPr>
                <w:b/>
                <w:lang w:val="en-US"/>
              </w:rPr>
              <w:t>1.1</w:t>
            </w:r>
          </w:p>
        </w:tc>
      </w:tr>
    </w:tbl>
    <w:p>
      <w:pPr>
        <w:pStyle w:val="style2"/>
        <w:numPr>
          <w:ilvl w:val="1"/>
          <w:numId w:val="1"/>
        </w:numPr>
      </w:pPr>
      <w:bookmarkStart w:id="43" w:name="__RefHeading__4663_2041490419"/>
      <w:bookmarkEnd w:id="43"/>
      <w:r>
        <w:rPr/>
        <w:t>Human Resources</w:t>
      </w:r>
    </w:p>
    <w:p>
      <w:pPr>
        <w:pStyle w:val="style98"/>
      </w:pPr>
      <w:r>
        <w:rPr/>
        <w:t>[List the human resources that will be involved in testing, including any support team.]</w:t>
      </w:r>
    </w:p>
    <w:p>
      <w:pPr>
        <w:pStyle w:val="style0"/>
      </w:pPr>
      <w:r>
        <w:rPr/>
        <w:t>Q</w:t>
      </w:r>
      <w:r>
        <w:rPr>
          <w:lang w:val="en-US"/>
        </w:rPr>
        <w:t>A</w:t>
      </w:r>
      <w:r>
        <w:rPr/>
        <w:t xml:space="preserve"> team consists of:</w:t>
      </w:r>
    </w:p>
    <w:p>
      <w:pPr>
        <w:pStyle w:val="style98"/>
        <w:numPr>
          <w:ilvl w:val="0"/>
          <w:numId w:val="8"/>
        </w:numPr>
        <w:tabs>
          <w:tab w:leader="none" w:pos="1434" w:val="left"/>
        </w:tabs>
        <w:ind w:hanging="360" w:left="717" w:right="0"/>
      </w:pPr>
      <w:r>
        <w:rPr>
          <w:rStyle w:val="style67"/>
          <w:color w:val="008000"/>
        </w:rPr>
        <w:t>QA Senior Engineer</w:t>
      </w:r>
    </w:p>
    <w:p>
      <w:pPr>
        <w:pStyle w:val="style98"/>
        <w:numPr>
          <w:ilvl w:val="0"/>
          <w:numId w:val="8"/>
        </w:numPr>
        <w:tabs>
          <w:tab w:leader="none" w:pos="1434" w:val="left"/>
        </w:tabs>
        <w:ind w:hanging="360" w:left="717" w:right="0"/>
      </w:pPr>
      <w:r>
        <w:rPr>
          <w:rStyle w:val="style67"/>
          <w:color w:val="008000"/>
        </w:rPr>
        <w:t>2</w:t>
      </w:r>
      <w:r>
        <w:rPr>
          <w:iCs/>
          <w:color w:val="008000"/>
        </w:rPr>
        <w:t xml:space="preserve"> </w:t>
      </w:r>
      <w:r>
        <w:rPr>
          <w:rStyle w:val="style67"/>
          <w:color w:val="008000"/>
        </w:rPr>
        <w:t>QA</w:t>
      </w:r>
      <w:r>
        <w:rPr>
          <w:iCs/>
          <w:color w:val="008000"/>
        </w:rPr>
        <w:t xml:space="preserve"> </w:t>
      </w:r>
      <w:r>
        <w:rPr>
          <w:rStyle w:val="style67"/>
          <w:color w:val="008000"/>
        </w:rPr>
        <w:t>Engineers</w:t>
      </w:r>
    </w:p>
    <w:p>
      <w:pPr>
        <w:pStyle w:val="style2"/>
        <w:numPr>
          <w:ilvl w:val="1"/>
          <w:numId w:val="1"/>
        </w:numPr>
      </w:pPr>
      <w:bookmarkStart w:id="44" w:name="__RefHeading__4665_2041490419"/>
      <w:bookmarkEnd w:id="44"/>
      <w:r>
        <w:rPr/>
        <w:t>Hardware Resources</w:t>
      </w:r>
    </w:p>
    <w:p>
      <w:pPr>
        <w:pStyle w:val="style0"/>
      </w:pPr>
      <w:r>
        <w:rPr>
          <w:i/>
          <w:color w:val="0000FF"/>
          <w:lang w:val="en-US"/>
        </w:rPr>
        <w:t>[List the computer hardware resources that will be used to perform testing.]</w:t>
      </w:r>
    </w:p>
    <w:p>
      <w:pPr>
        <w:pStyle w:val="style96"/>
        <w:numPr>
          <w:ilvl w:val="0"/>
          <w:numId w:val="3"/>
        </w:numPr>
        <w:tabs>
          <w:tab w:leader="none" w:pos="720" w:val="left"/>
        </w:tabs>
        <w:ind w:hanging="360" w:left="360" w:right="0"/>
      </w:pPr>
      <w:r>
        <w:rPr/>
        <w:t>QA test machine.</w:t>
      </w:r>
    </w:p>
    <w:p>
      <w:pPr>
        <w:pStyle w:val="style96"/>
        <w:numPr>
          <w:ilvl w:val="0"/>
          <w:numId w:val="3"/>
        </w:numPr>
        <w:tabs>
          <w:tab w:leader="none" w:pos="720" w:val="left"/>
        </w:tabs>
        <w:ind w:hanging="360" w:left="360" w:right="0"/>
      </w:pPr>
      <w:r>
        <w:rPr>
          <w:i/>
          <w:color w:val="008000"/>
        </w:rPr>
        <w:t xml:space="preserve">… </w:t>
      </w:r>
      <w:r>
        <w:rPr>
          <w:i/>
          <w:color w:val="008000"/>
        </w:rPr>
        <w:t>virtual server</w:t>
      </w:r>
    </w:p>
    <w:p>
      <w:pPr>
        <w:pStyle w:val="style96"/>
        <w:numPr>
          <w:ilvl w:val="0"/>
          <w:numId w:val="3"/>
        </w:numPr>
        <w:tabs>
          <w:tab w:leader="none" w:pos="720" w:val="left"/>
        </w:tabs>
        <w:ind w:hanging="360" w:left="360" w:right="0"/>
      </w:pPr>
      <w:r>
        <w:rPr>
          <w:i/>
          <w:color w:val="008000"/>
        </w:rPr>
        <w:t xml:space="preserve">… </w:t>
      </w:r>
      <w:r>
        <w:rPr>
          <w:i/>
          <w:color w:val="008000"/>
        </w:rPr>
        <w:t>production server</w:t>
      </w:r>
    </w:p>
    <w:p>
      <w:pPr>
        <w:pStyle w:val="style1"/>
        <w:numPr>
          <w:ilvl w:val="0"/>
          <w:numId w:val="2"/>
        </w:numPr>
        <w:tabs>
          <w:tab w:leader="none" w:pos="360" w:val="left"/>
        </w:tabs>
      </w:pPr>
      <w:bookmarkStart w:id="45" w:name="__RefHeading__4667_2041490419"/>
      <w:bookmarkStart w:id="46" w:name="_toc623"/>
      <w:bookmarkEnd w:id="45"/>
      <w:bookmarkEnd w:id="46"/>
      <w:r>
        <w:rPr/>
        <w:t>Test Procedures</w:t>
      </w:r>
    </w:p>
    <w:p>
      <w:pPr>
        <w:pStyle w:val="style2"/>
        <w:numPr>
          <w:ilvl w:val="1"/>
          <w:numId w:val="1"/>
        </w:numPr>
      </w:pPr>
      <w:bookmarkStart w:id="47" w:name="__RefHeading__4669_2041490419"/>
      <w:bookmarkEnd w:id="47"/>
      <w:r>
        <w:rPr/>
        <w:t>Defect Reporting</w:t>
      </w:r>
    </w:p>
    <w:p>
      <w:pPr>
        <w:pStyle w:val="style0"/>
      </w:pPr>
      <w:r>
        <w:rPr>
          <w:lang w:val="en-US"/>
        </w:rPr>
        <w:t>When defect is found, QA engineer contributes a new bug into the Redmine database with the description of how to reproduce it or reopen the existing one.</w:t>
      </w:r>
    </w:p>
    <w:p>
      <w:pPr>
        <w:pStyle w:val="style2"/>
        <w:numPr>
          <w:ilvl w:val="1"/>
          <w:numId w:val="1"/>
        </w:numPr>
      </w:pPr>
      <w:bookmarkStart w:id="48" w:name="__RefHeading__4671_2041490419"/>
      <w:bookmarkEnd w:id="48"/>
      <w:r>
        <w:rPr/>
        <w:t>Test Progress Meeting</w:t>
      </w:r>
    </w:p>
    <w:p>
      <w:pPr>
        <w:pStyle w:val="style0"/>
      </w:pPr>
      <w:r>
        <w:rPr>
          <w:lang w:val="en-US"/>
        </w:rPr>
        <w:t>Regular daily project team meeting will be held to discuss the test progress.</w:t>
      </w:r>
    </w:p>
    <w:p>
      <w:pPr>
        <w:pStyle w:val="style2"/>
        <w:numPr>
          <w:ilvl w:val="1"/>
          <w:numId w:val="1"/>
        </w:numPr>
      </w:pPr>
      <w:bookmarkStart w:id="49" w:name="__RefHeading__4673_2041490419"/>
      <w:bookmarkEnd w:id="49"/>
      <w:r>
        <w:rPr/>
        <w:t>Test Case Review</w:t>
      </w:r>
    </w:p>
    <w:p>
      <w:pPr>
        <w:pStyle w:val="style0"/>
      </w:pPr>
      <w:r>
        <w:rPr>
          <w:lang w:val="en-US"/>
        </w:rPr>
        <w:t>PM provides test cases review at least once before “Code Freeze” milestone.</w:t>
      </w:r>
    </w:p>
    <w:p>
      <w:pPr>
        <w:pStyle w:val="style2"/>
        <w:keepLines w:val="false"/>
        <w:numPr>
          <w:ilvl w:val="1"/>
          <w:numId w:val="1"/>
        </w:numPr>
        <w:tabs>
          <w:tab w:leader="none" w:pos="1152" w:val="left"/>
        </w:tabs>
        <w:spacing w:after="60" w:before="240" w:line="100" w:lineRule="atLeast"/>
        <w:ind w:hanging="576" w:left="576" w:right="0"/>
        <w:contextualSpacing w:val="false"/>
      </w:pPr>
      <w:bookmarkStart w:id="50" w:name="__RefHeading__4675_2041490419"/>
      <w:bookmarkEnd w:id="50"/>
      <w:r>
        <w:rPr/>
        <w:t>Test Suspension - Resumption Criteria</w:t>
      </w:r>
    </w:p>
    <w:p>
      <w:pPr>
        <w:pStyle w:val="style0"/>
      </w:pPr>
      <w:r>
        <w:rPr>
          <w:lang w:val="en-US"/>
        </w:rPr>
        <w:t>If any defects are found which seriously impact the test progress, the QA may choose to Suspend testing. The criteria that will justify test suspension are:</w:t>
      </w:r>
    </w:p>
    <w:p>
      <w:pPr>
        <w:pStyle w:val="style0"/>
        <w:numPr>
          <w:ilvl w:val="0"/>
          <w:numId w:val="6"/>
        </w:numPr>
        <w:tabs>
          <w:tab w:leader="none" w:pos="720" w:val="left"/>
        </w:tabs>
      </w:pPr>
      <w:r>
        <w:rPr>
          <w:lang w:val="en-US"/>
        </w:rPr>
        <w:t>Hardware/Software is not available in the time indicated in the project schedule.</w:t>
      </w:r>
    </w:p>
    <w:p>
      <w:pPr>
        <w:pStyle w:val="style0"/>
        <w:numPr>
          <w:ilvl w:val="0"/>
          <w:numId w:val="6"/>
        </w:numPr>
        <w:tabs>
          <w:tab w:leader="none" w:pos="720" w:val="left"/>
        </w:tabs>
      </w:pPr>
      <w:r>
        <w:rPr>
          <w:lang w:val="en-US"/>
        </w:rPr>
        <w:t>Source code contains one ore more critical defects, which seriously prevent or limit testing progress.</w:t>
      </w:r>
    </w:p>
    <w:p>
      <w:pPr>
        <w:pStyle w:val="style0"/>
      </w:pPr>
      <w:r>
        <w:rPr>
          <w:lang w:val="en-US"/>
        </w:rPr>
        <w:t>If testing was suspended, resumption will only occur when the problems that caused suspension were resolved and a new build is provided for testing.</w:t>
      </w:r>
    </w:p>
    <w:sectPr>
      <w:type w:val="continuous"/>
      <w:pgSz w:h="15840" w:w="12240"/>
      <w:pgMar w:bottom="1418" w:footer="567" w:gutter="0" w:header="567" w:left="1418"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Times New Roman">
    <w:charset w:val="8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6"/>
      <w:tabs>
        <w:tab w:leader="none" w:pos="4507" w:val="center"/>
        <w:tab w:leader="none" w:pos="9701" w:val="right"/>
      </w:tabs>
      <w:spacing w:after="0" w:before="0"/>
      <w:contextualSpacing w:val="false"/>
    </w:pPr>
    <w:r>
      <w:rPr/>
      <w:t xml:space="preserve">Developed by CodeTiburon. </w:t>
      <w:tab/>
    </w:r>
    <w:r>
      <w:rPr>
        <w:rStyle w:val="style63"/>
      </w:rPr>
      <w:fldChar w:fldCharType="begin"/>
    </w:r>
    <w:r>
      <w:instrText> PAGE </w:instrText>
    </w:r>
    <w:r>
      <w:fldChar w:fldCharType="separate"/>
    </w:r>
    <w:r>
      <w:t>3</w:t>
    </w:r>
    <w:r>
      <w:fldChar w:fldCharType="end"/>
    </w:r>
    <w:r>
      <w:rPr/>
      <w:tab/>
      <w:t>Last Revised: YYYY-MMM-DD</w:t>
    </w:r>
  </w:p>
  <w:p>
    <w:pPr>
      <w:pStyle w:val="style86"/>
      <w:spacing w:after="0" w:before="0"/>
      <w:contextualSpacing w:val="false"/>
    </w:pPr>
    <w:r>
      <w:rPr/>
      <w:tab/>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b w:val="false"/>
        <w:bCs w:val="false"/>
      </w:rPr>
      <w:t>Project Name X.X</w:t>
    </w:r>
    <w:r>
      <w:rPr/>
      <w:tab/>
      <w:t>Test Plan</w:t>
    </w:r>
    <w:pStyle w:val="style87"/>
    <w:tabs>
      <w:tab w:leader="none" w:pos="9720" w:val="right"/>
    </w:tabs>
    <w:contextualSpacing w:val="false"/>
    <w:bottom w:color="000001" w:space="0" w:sz="4" w:val="single"/>
    <w:pPr>
      <w:spacing w:after="240" w:before="240"/>
    </w:pP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360" w:val="num"/>
        </w:tabs>
        <w:ind w:hanging="360" w:left="360"/>
      </w:pPr>
      <w:rPr>
        <w:sz w:val="32"/>
        <w:b/>
        <w:szCs w:val="32"/>
      </w:rPr>
    </w:lvl>
    <w:lvl w:ilvl="1">
      <w:start w:val="1"/>
      <w:numFmt w:val="decimal"/>
      <w:lvlText w:val="%1.%2."/>
      <w:lvlJc w:val="left"/>
      <w:pPr>
        <w:tabs>
          <w:tab w:pos="792" w:val="num"/>
        </w:tabs>
        <w:ind w:hanging="432" w:left="792"/>
      </w:pPr>
    </w:lvl>
    <w:lvl w:ilvl="2">
      <w:start w:val="1"/>
      <w:numFmt w:val="decimal"/>
      <w:lvlText w:val="%1.%2.%3."/>
      <w:lvlJc w:val="left"/>
      <w:pPr>
        <w:tabs>
          <w:tab w:pos="1224" w:val="num"/>
        </w:tabs>
        <w:ind w:hanging="504" w:left="1224"/>
      </w:pPr>
    </w:lvl>
    <w:lvl w:ilvl="3">
      <w:start w:val="1"/>
      <w:numFmt w:val="decimal"/>
      <w:lvlText w:val="%1.%2.%3.%4."/>
      <w:lvlJc w:val="left"/>
      <w:pPr>
        <w:tabs>
          <w:tab w:pos="1728" w:val="num"/>
        </w:tabs>
        <w:ind w:hanging="648" w:left="1728"/>
      </w:pPr>
    </w:lvl>
    <w:lvl w:ilvl="4">
      <w:start w:val="1"/>
      <w:numFmt w:val="decimal"/>
      <w:lvlText w:val="%1.%2.%3.%4.%5."/>
      <w:lvlJc w:val="left"/>
      <w:pPr>
        <w:tabs>
          <w:tab w:pos="2232" w:val="num"/>
        </w:tabs>
        <w:ind w:hanging="792" w:left="2232"/>
      </w:pPr>
    </w:lvl>
    <w:lvl w:ilvl="5">
      <w:start w:val="1"/>
      <w:numFmt w:val="decimal"/>
      <w:lvlText w:val="%1.%2.%3.%4.%5.%6."/>
      <w:lvlJc w:val="left"/>
      <w:pPr>
        <w:tabs>
          <w:tab w:pos="2736" w:val="num"/>
        </w:tabs>
        <w:ind w:hanging="936" w:left="2736"/>
      </w:pPr>
    </w:lvl>
    <w:lvl w:ilvl="6">
      <w:start w:val="1"/>
      <w:numFmt w:val="decimal"/>
      <w:lvlText w:val="%1.%2.%3.%4.%5.%6.%7."/>
      <w:lvlJc w:val="left"/>
      <w:pPr>
        <w:tabs>
          <w:tab w:pos="3240" w:val="num"/>
        </w:tabs>
        <w:ind w:hanging="1080" w:left="3240"/>
      </w:pPr>
    </w:lvl>
    <w:lvl w:ilvl="7">
      <w:start w:val="1"/>
      <w:numFmt w:val="decimal"/>
      <w:lvlText w:val="%1.%2.%3.%4.%5.%6.%7.%8."/>
      <w:lvlJc w:val="left"/>
      <w:pPr>
        <w:tabs>
          <w:tab w:pos="3744" w:val="num"/>
        </w:tabs>
        <w:ind w:hanging="1224" w:left="3744"/>
      </w:pPr>
    </w:lvl>
    <w:lvl w:ilvl="8">
      <w:start w:val="1"/>
      <w:numFmt w:val="decimal"/>
      <w:lvlText w:val="%1.%2.%3.%4.%5.%6.%7.%8.%9."/>
      <w:lvlJc w:val="left"/>
      <w:pPr>
        <w:tabs>
          <w:tab w:pos="4320" w:val="num"/>
        </w:tabs>
        <w:ind w:hanging="1440" w:left="4320"/>
      </w:pPr>
    </w:lvl>
  </w:abstractNum>
  <w:abstractNum w:abstractNumId="3">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Times New Roman" w:cs="Times New Roman" w:hAnsi="Times New Roman" w:hint="default"/>
        <w:color w:val="00000A"/>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Базовый"/>
    <w:next w:val="style0"/>
    <w:pPr>
      <w:widowControl/>
      <w:tabs/>
      <w:suppressAutoHyphens w:val="true"/>
    </w:pPr>
    <w:rPr>
      <w:rFonts w:ascii="Times New Roman" w:cs="Times New Roman" w:eastAsia="Times New Roman" w:hAnsi="Times New Roman"/>
      <w:color w:val="auto"/>
      <w:sz w:val="24"/>
      <w:szCs w:val="24"/>
      <w:lang w:bidi="ar-SA" w:eastAsia="ar-SA" w:val="ru-RU"/>
    </w:rPr>
  </w:style>
  <w:style w:styleId="style1" w:type="paragraph">
    <w:name w:val="Заголовок 1"/>
    <w:basedOn w:val="style0"/>
    <w:next w:val="style75"/>
    <w:pPr>
      <w:keepNext/>
      <w:spacing w:after="60" w:before="240"/>
      <w:contextualSpacing w:val="false"/>
    </w:pPr>
    <w:rPr>
      <w:b/>
      <w:bCs/>
      <w:sz w:val="32"/>
      <w:szCs w:val="32"/>
    </w:rPr>
  </w:style>
  <w:style w:styleId="style2" w:type="paragraph">
    <w:name w:val="Заголовок 2"/>
    <w:basedOn w:val="style0"/>
    <w:next w:val="style75"/>
    <w:pPr>
      <w:keepNext/>
      <w:keepLines/>
      <w:numPr>
        <w:ilvl w:val="1"/>
        <w:numId w:val="1"/>
      </w:numPr>
      <w:tabs>
        <w:tab w:leader="none" w:pos="426" w:val="left"/>
      </w:tabs>
      <w:spacing w:after="240" w:before="240" w:line="240" w:lineRule="atLeast"/>
      <w:contextualSpacing w:val="false"/>
      <w:outlineLvl w:val="1"/>
    </w:pPr>
    <w:rPr>
      <w:rFonts w:eastAsia="MS Mincho"/>
      <w:b/>
      <w:bCs/>
      <w:color w:val="000000"/>
      <w:lang w:val="en-US"/>
    </w:rPr>
  </w:style>
  <w:style w:styleId="style3" w:type="paragraph">
    <w:name w:val="Заголовок 3"/>
    <w:basedOn w:val="style0"/>
    <w:next w:val="style75"/>
    <w:pPr>
      <w:keepNext/>
      <w:numPr>
        <w:ilvl w:val="2"/>
        <w:numId w:val="1"/>
      </w:numPr>
      <w:spacing w:after="60" w:before="240"/>
      <w:contextualSpacing w:val="false"/>
      <w:outlineLvl w:val="2"/>
    </w:pPr>
    <w:rPr/>
  </w:style>
  <w:style w:styleId="style15" w:type="character">
    <w:name w:val="Default Paragraph Font"/>
    <w:next w:val="style15"/>
    <w:rPr/>
  </w:style>
  <w:style w:styleId="style16" w:type="character">
    <w:name w:val="WW8Num1z0"/>
    <w:next w:val="style16"/>
    <w:rPr>
      <w:rFonts w:ascii="Symbol" w:hAnsi="Symbol"/>
    </w:rPr>
  </w:style>
  <w:style w:styleId="style17" w:type="character">
    <w:name w:val="WW8Num2z0"/>
    <w:next w:val="style17"/>
    <w:rPr>
      <w:rFonts w:ascii="Symbol" w:hAnsi="Symbol"/>
    </w:rPr>
  </w:style>
  <w:style w:styleId="style18" w:type="character">
    <w:name w:val="WW8Num3z0"/>
    <w:next w:val="style18"/>
    <w:rPr>
      <w:rFonts w:ascii="Times New Roman" w:cs="Times New Roman" w:eastAsia="Times New Roman" w:hAnsi="Times New Roman"/>
      <w:color w:val="00000A"/>
    </w:rPr>
  </w:style>
  <w:style w:styleId="style19" w:type="character">
    <w:name w:val="WW8Num3z1"/>
    <w:next w:val="style19"/>
    <w:rPr>
      <w:rFonts w:ascii="Courier New" w:cs="Courier New" w:hAnsi="Courier New"/>
    </w:rPr>
  </w:style>
  <w:style w:styleId="style20" w:type="character">
    <w:name w:val="WW8Num3z2"/>
    <w:next w:val="style20"/>
    <w:rPr>
      <w:rFonts w:ascii="Wingdings" w:cs="Times New Roman" w:hAnsi="Wingdings"/>
    </w:rPr>
  </w:style>
  <w:style w:styleId="style21" w:type="character">
    <w:name w:val="WW8Num3z3"/>
    <w:next w:val="style21"/>
    <w:rPr>
      <w:rFonts w:ascii="Symbol" w:cs="Times New Roman" w:hAnsi="Symbol"/>
    </w:rPr>
  </w:style>
  <w:style w:styleId="style22" w:type="character">
    <w:name w:val="WW8Num8z0"/>
    <w:next w:val="style22"/>
    <w:rPr>
      <w:rFonts w:ascii="Times New Roman" w:cs="Times New Roman" w:eastAsia="Times New Roman" w:hAnsi="Times New Roman"/>
    </w:rPr>
  </w:style>
  <w:style w:styleId="style23" w:type="character">
    <w:name w:val="WW8Num8z1"/>
    <w:next w:val="style23"/>
    <w:rPr>
      <w:rFonts w:ascii="Courier New" w:cs="Courier New" w:hAnsi="Courier New"/>
    </w:rPr>
  </w:style>
  <w:style w:styleId="style24" w:type="character">
    <w:name w:val="WW8Num8z2"/>
    <w:next w:val="style24"/>
    <w:rPr>
      <w:rFonts w:ascii="Wingdings" w:hAnsi="Wingdings"/>
    </w:rPr>
  </w:style>
  <w:style w:styleId="style25" w:type="character">
    <w:name w:val="WW8Num8z3"/>
    <w:next w:val="style25"/>
    <w:rPr>
      <w:rFonts w:ascii="Symbol" w:hAnsi="Symbol"/>
    </w:rPr>
  </w:style>
  <w:style w:styleId="style26" w:type="character">
    <w:name w:val="WW8Num9z0"/>
    <w:next w:val="style26"/>
    <w:rPr>
      <w:rFonts w:ascii="Times New Roman" w:cs="Times New Roman" w:eastAsia="Times New Roman" w:hAnsi="Times New Roman"/>
    </w:rPr>
  </w:style>
  <w:style w:styleId="style27" w:type="character">
    <w:name w:val="WW8Num9z1"/>
    <w:next w:val="style27"/>
    <w:rPr>
      <w:rFonts w:ascii="Courier New" w:cs="Courier New" w:hAnsi="Courier New"/>
    </w:rPr>
  </w:style>
  <w:style w:styleId="style28" w:type="character">
    <w:name w:val="WW8Num9z2"/>
    <w:next w:val="style28"/>
    <w:rPr>
      <w:rFonts w:ascii="Wingdings" w:hAnsi="Wingdings"/>
    </w:rPr>
  </w:style>
  <w:style w:styleId="style29" w:type="character">
    <w:name w:val="WW8Num9z3"/>
    <w:next w:val="style29"/>
    <w:rPr>
      <w:rFonts w:ascii="Symbol" w:hAnsi="Symbol"/>
    </w:rPr>
  </w:style>
  <w:style w:styleId="style30" w:type="character">
    <w:name w:val="WW8Num10z0"/>
    <w:next w:val="style30"/>
    <w:rPr>
      <w:rFonts w:ascii="Symbol" w:hAnsi="Symbol"/>
    </w:rPr>
  </w:style>
  <w:style w:styleId="style31" w:type="character">
    <w:name w:val="WW8Num10z1"/>
    <w:next w:val="style31"/>
    <w:rPr>
      <w:rFonts w:ascii="Courier New" w:cs="Courier New" w:hAnsi="Courier New"/>
    </w:rPr>
  </w:style>
  <w:style w:styleId="style32" w:type="character">
    <w:name w:val="WW8Num10z2"/>
    <w:next w:val="style32"/>
    <w:rPr>
      <w:rFonts w:ascii="Wingdings" w:hAnsi="Wingdings"/>
    </w:rPr>
  </w:style>
  <w:style w:styleId="style33" w:type="character">
    <w:name w:val="WW8Num11z0"/>
    <w:next w:val="style33"/>
    <w:rPr>
      <w:rFonts w:ascii="Times New Roman" w:cs="Times New Roman" w:eastAsia="Times New Roman" w:hAnsi="Times New Roman"/>
      <w:color w:val="00000A"/>
    </w:rPr>
  </w:style>
  <w:style w:styleId="style34" w:type="character">
    <w:name w:val="WW8Num11z1"/>
    <w:next w:val="style34"/>
    <w:rPr>
      <w:rFonts w:ascii="Courier New" w:hAnsi="Courier New"/>
    </w:rPr>
  </w:style>
  <w:style w:styleId="style35" w:type="character">
    <w:name w:val="WW8Num11z2"/>
    <w:next w:val="style35"/>
    <w:rPr>
      <w:rFonts w:ascii="Wingdings" w:hAnsi="Wingdings"/>
    </w:rPr>
  </w:style>
  <w:style w:styleId="style36" w:type="character">
    <w:name w:val="WW8Num11z3"/>
    <w:next w:val="style36"/>
    <w:rPr>
      <w:rFonts w:ascii="Symbol" w:hAnsi="Symbol"/>
    </w:rPr>
  </w:style>
  <w:style w:styleId="style37" w:type="character">
    <w:name w:val="WW8Num14z0"/>
    <w:next w:val="style37"/>
    <w:rPr>
      <w:rFonts w:ascii="Times New Roman" w:cs="Times New Roman" w:eastAsia="Times New Roman" w:hAnsi="Times New Roman"/>
      <w:color w:val="00000A"/>
    </w:rPr>
  </w:style>
  <w:style w:styleId="style38" w:type="character">
    <w:name w:val="WW8Num14z1"/>
    <w:next w:val="style38"/>
    <w:rPr>
      <w:rFonts w:ascii="Courier New" w:hAnsi="Courier New"/>
    </w:rPr>
  </w:style>
  <w:style w:styleId="style39" w:type="character">
    <w:name w:val="WW8Num14z2"/>
    <w:next w:val="style39"/>
    <w:rPr>
      <w:rFonts w:ascii="Wingdings" w:hAnsi="Wingdings"/>
    </w:rPr>
  </w:style>
  <w:style w:styleId="style40" w:type="character">
    <w:name w:val="WW8Num14z3"/>
    <w:next w:val="style40"/>
    <w:rPr>
      <w:rFonts w:ascii="Symbol" w:hAnsi="Symbol"/>
    </w:rPr>
  </w:style>
  <w:style w:styleId="style41" w:type="character">
    <w:name w:val="WW8Num19z0"/>
    <w:next w:val="style41"/>
    <w:rPr>
      <w:rFonts w:ascii="Times New Roman" w:cs="Times New Roman" w:eastAsia="Times New Roman" w:hAnsi="Times New Roman"/>
      <w:color w:val="00000A"/>
    </w:rPr>
  </w:style>
  <w:style w:styleId="style42" w:type="character">
    <w:name w:val="WW8Num19z1"/>
    <w:next w:val="style42"/>
    <w:rPr>
      <w:rFonts w:ascii="Courier New" w:hAnsi="Courier New"/>
    </w:rPr>
  </w:style>
  <w:style w:styleId="style43" w:type="character">
    <w:name w:val="WW8Num19z2"/>
    <w:next w:val="style43"/>
    <w:rPr>
      <w:rFonts w:ascii="Wingdings" w:hAnsi="Wingdings"/>
    </w:rPr>
  </w:style>
  <w:style w:styleId="style44" w:type="character">
    <w:name w:val="WW8Num19z3"/>
    <w:next w:val="style44"/>
    <w:rPr>
      <w:rFonts w:ascii="Symbol" w:hAnsi="Symbol"/>
    </w:rPr>
  </w:style>
  <w:style w:styleId="style45" w:type="character">
    <w:name w:val="WW8Num21z0"/>
    <w:next w:val="style45"/>
    <w:rPr>
      <w:rFonts w:ascii="Symbol" w:hAnsi="Symbol"/>
    </w:rPr>
  </w:style>
  <w:style w:styleId="style46" w:type="character">
    <w:name w:val="WW8Num21z1"/>
    <w:next w:val="style46"/>
    <w:rPr>
      <w:rFonts w:ascii="Courier New" w:cs="Courier New" w:hAnsi="Courier New"/>
    </w:rPr>
  </w:style>
  <w:style w:styleId="style47" w:type="character">
    <w:name w:val="WW8Num21z2"/>
    <w:next w:val="style47"/>
    <w:rPr>
      <w:rFonts w:ascii="Wingdings" w:hAnsi="Wingdings"/>
    </w:rPr>
  </w:style>
  <w:style w:styleId="style48" w:type="character">
    <w:name w:val="WW8Num24z0"/>
    <w:next w:val="style48"/>
    <w:rPr>
      <w:rFonts w:ascii="Symbol" w:hAnsi="Symbol"/>
    </w:rPr>
  </w:style>
  <w:style w:styleId="style49" w:type="character">
    <w:name w:val="WW8Num24z1"/>
    <w:next w:val="style49"/>
    <w:rPr>
      <w:rFonts w:ascii="Courier New" w:cs="Courier New" w:hAnsi="Courier New"/>
    </w:rPr>
  </w:style>
  <w:style w:styleId="style50" w:type="character">
    <w:name w:val="WW8Num24z2"/>
    <w:next w:val="style50"/>
    <w:rPr>
      <w:rFonts w:ascii="Wingdings" w:hAnsi="Wingdings"/>
    </w:rPr>
  </w:style>
  <w:style w:styleId="style51" w:type="character">
    <w:name w:val="WW8Num26z0"/>
    <w:next w:val="style51"/>
    <w:rPr>
      <w:rFonts w:ascii="Symbol" w:hAnsi="Symbol"/>
    </w:rPr>
  </w:style>
  <w:style w:styleId="style52" w:type="character">
    <w:name w:val="WW8Num26z1"/>
    <w:next w:val="style52"/>
    <w:rPr>
      <w:rFonts w:ascii="Courier New" w:cs="Courier New" w:hAnsi="Courier New"/>
    </w:rPr>
  </w:style>
  <w:style w:styleId="style53" w:type="character">
    <w:name w:val="WW8Num26z2"/>
    <w:next w:val="style53"/>
    <w:rPr>
      <w:rFonts w:ascii="Wingdings" w:hAnsi="Wingdings"/>
    </w:rPr>
  </w:style>
  <w:style w:styleId="style54" w:type="character">
    <w:name w:val="WW8Num27z0"/>
    <w:next w:val="style54"/>
    <w:rPr>
      <w:b/>
      <w:sz w:val="32"/>
      <w:szCs w:val="32"/>
    </w:rPr>
  </w:style>
  <w:style w:styleId="style55" w:type="character">
    <w:name w:val="WW8Num29z0"/>
    <w:next w:val="style55"/>
    <w:rPr>
      <w:rFonts w:ascii="Symbol" w:hAnsi="Symbol"/>
    </w:rPr>
  </w:style>
  <w:style w:styleId="style56" w:type="character">
    <w:name w:val="WW8Num29z1"/>
    <w:next w:val="style56"/>
    <w:rPr>
      <w:rFonts w:ascii="Courier New" w:cs="Courier New" w:hAnsi="Courier New"/>
    </w:rPr>
  </w:style>
  <w:style w:styleId="style57" w:type="character">
    <w:name w:val="WW8Num29z2"/>
    <w:next w:val="style57"/>
    <w:rPr>
      <w:rFonts w:ascii="Wingdings" w:hAnsi="Wingdings"/>
    </w:rPr>
  </w:style>
  <w:style w:styleId="style58" w:type="character">
    <w:name w:val="WW8Num30z0"/>
    <w:next w:val="style58"/>
    <w:rPr>
      <w:rFonts w:ascii="Times New Roman" w:cs="Times New Roman" w:eastAsia="Times New Roman" w:hAnsi="Times New Roman"/>
      <w:color w:val="00000A"/>
    </w:rPr>
  </w:style>
  <w:style w:styleId="style59" w:type="character">
    <w:name w:val="WW8Num30z1"/>
    <w:next w:val="style59"/>
    <w:rPr>
      <w:rFonts w:ascii="Courier New" w:hAnsi="Courier New"/>
    </w:rPr>
  </w:style>
  <w:style w:styleId="style60" w:type="character">
    <w:name w:val="WW8Num30z2"/>
    <w:next w:val="style60"/>
    <w:rPr>
      <w:rFonts w:ascii="Wingdings" w:hAnsi="Wingdings"/>
    </w:rPr>
  </w:style>
  <w:style w:styleId="style61" w:type="character">
    <w:name w:val="WW8Num30z3"/>
    <w:next w:val="style61"/>
    <w:rPr>
      <w:rFonts w:ascii="Symbol" w:hAnsi="Symbol"/>
    </w:rPr>
  </w:style>
  <w:style w:styleId="style62" w:type="character">
    <w:name w:val="Интернет-ссылка"/>
    <w:basedOn w:val="style15"/>
    <w:next w:val="style62"/>
    <w:rPr>
      <w:color w:val="0000FF"/>
      <w:u w:val="single"/>
      <w:lang w:bidi="ru-RU" w:eastAsia="ru-RU" w:val="ru-RU"/>
    </w:rPr>
  </w:style>
  <w:style w:styleId="style63" w:type="character">
    <w:name w:val="page number"/>
    <w:basedOn w:val="style15"/>
    <w:next w:val="style63"/>
    <w:rPr>
      <w:b/>
    </w:rPr>
  </w:style>
  <w:style w:styleId="style64" w:type="character">
    <w:name w:val=" Char Char"/>
    <w:basedOn w:val="style15"/>
    <w:next w:val="style64"/>
    <w:rPr>
      <w:rFonts w:eastAsia="MS Mincho"/>
      <w:b/>
      <w:bCs/>
      <w:color w:val="000000"/>
      <w:sz w:val="24"/>
      <w:szCs w:val="24"/>
      <w:lang w:bidi="ar-SA" w:eastAsia="ar-SA" w:val="en-US"/>
    </w:rPr>
  </w:style>
  <w:style w:styleId="style65" w:type="character">
    <w:name w:val="Выделение жирным"/>
    <w:basedOn w:val="style15"/>
    <w:next w:val="style65"/>
    <w:rPr>
      <w:b/>
      <w:bCs/>
    </w:rPr>
  </w:style>
  <w:style w:styleId="style66" w:type="character">
    <w:name w:val="InfoBlue Знак Знак"/>
    <w:basedOn w:val="style15"/>
    <w:next w:val="style66"/>
    <w:rPr>
      <w:rFonts w:ascii="Arial" w:hAnsi="Arial"/>
      <w:i/>
      <w:color w:val="0000FF"/>
      <w:sz w:val="24"/>
      <w:szCs w:val="24"/>
      <w:lang w:bidi="ar-SA" w:eastAsia="ar-SA" w:val="en-US"/>
    </w:rPr>
  </w:style>
  <w:style w:styleId="style67" w:type="character">
    <w:name w:val="InfoGreen Знак"/>
    <w:next w:val="style67"/>
    <w:rPr>
      <w:color w:val="000000"/>
      <w:sz w:val="24"/>
      <w:szCs w:val="24"/>
      <w:lang w:bidi="ar-SA" w:eastAsia="ar-SA" w:val="en-US"/>
    </w:rPr>
  </w:style>
  <w:style w:styleId="style68" w:type="character">
    <w:name w:val="FollowedHyperlink"/>
    <w:next w:val="style68"/>
    <w:rPr>
      <w:color w:val="800000"/>
      <w:u w:val="single"/>
    </w:rPr>
  </w:style>
  <w:style w:styleId="style69" w:type="character">
    <w:name w:val="ListLabel 1"/>
    <w:next w:val="style69"/>
    <w:rPr>
      <w:b/>
      <w:sz w:val="32"/>
      <w:szCs w:val="32"/>
    </w:rPr>
  </w:style>
  <w:style w:styleId="style70" w:type="character">
    <w:name w:val="ListLabel 2"/>
    <w:next w:val="style70"/>
    <w:rPr>
      <w:rFonts w:cs="Times New Roman" w:eastAsia="Times New Roman"/>
    </w:rPr>
  </w:style>
  <w:style w:styleId="style71" w:type="character">
    <w:name w:val="ListLabel 3"/>
    <w:next w:val="style71"/>
    <w:rPr>
      <w:rFonts w:cs="Times New Roman"/>
      <w:color w:val="00000A"/>
    </w:rPr>
  </w:style>
  <w:style w:styleId="style72" w:type="character">
    <w:name w:val="ListLabel 4"/>
    <w:next w:val="style72"/>
    <w:rPr>
      <w:rFonts w:cs="Courier New"/>
    </w:rPr>
  </w:style>
  <w:style w:styleId="style73" w:type="character">
    <w:name w:val="Ссылка указателя"/>
    <w:next w:val="style73"/>
    <w:rPr/>
  </w:style>
  <w:style w:styleId="style74" w:type="paragraph">
    <w:name w:val="Заголовок"/>
    <w:basedOn w:val="style1"/>
    <w:next w:val="style75"/>
    <w:pPr>
      <w:keepNext/>
      <w:keepLines/>
      <w:spacing w:after="360" w:before="360"/>
      <w:contextualSpacing w:val="false"/>
    </w:pPr>
    <w:rPr>
      <w:rFonts w:ascii="Arial" w:cs="Arial" w:eastAsia="Microsoft YaHei" w:hAnsi="Arial"/>
      <w:caps/>
      <w:sz w:val="40"/>
      <w:szCs w:val="28"/>
      <w:lang w:val="en-US"/>
    </w:rPr>
  </w:style>
  <w:style w:styleId="style75" w:type="paragraph">
    <w:name w:val="Основной текст"/>
    <w:basedOn w:val="style0"/>
    <w:next w:val="style75"/>
    <w:pPr>
      <w:spacing w:after="120" w:before="0"/>
      <w:contextualSpacing w:val="false"/>
    </w:pPr>
    <w:rPr/>
  </w:style>
  <w:style w:styleId="style76" w:type="paragraph">
    <w:name w:val="Список"/>
    <w:basedOn w:val="style75"/>
    <w:next w:val="style76"/>
    <w:pPr/>
    <w:rPr>
      <w:rFonts w:ascii="Times" w:cs="Lucidasans" w:hAnsi="Times"/>
    </w:rPr>
  </w:style>
  <w:style w:styleId="style77" w:type="paragraph">
    <w:name w:val="Название"/>
    <w:basedOn w:val="style75"/>
    <w:next w:val="style77"/>
    <w:pPr>
      <w:suppressLineNumbers/>
      <w:spacing w:after="120" w:before="120"/>
      <w:ind w:hanging="0" w:left="720" w:right="0"/>
      <w:contextualSpacing w:val="false"/>
      <w:jc w:val="center"/>
    </w:pPr>
    <w:rPr>
      <w:rFonts w:cs="Mangal"/>
      <w:b/>
      <w:bCs/>
      <w:i/>
      <w:iCs/>
      <w:sz w:val="20"/>
      <w:szCs w:val="20"/>
      <w:lang w:val="en-US"/>
    </w:rPr>
  </w:style>
  <w:style w:styleId="style78" w:type="paragraph">
    <w:name w:val="Указатель"/>
    <w:basedOn w:val="style0"/>
    <w:next w:val="style78"/>
    <w:pPr>
      <w:suppressLineNumbers/>
    </w:pPr>
    <w:rPr>
      <w:rFonts w:ascii="Times" w:cs="Lucidasans" w:hAnsi="Times"/>
    </w:rPr>
  </w:style>
  <w:style w:styleId="style79" w:type="paragraph">
    <w:name w:val="Оглавление 2"/>
    <w:basedOn w:val="style0"/>
    <w:next w:val="style79"/>
    <w:pPr>
      <w:tabs>
        <w:tab w:leader="none" w:pos="1243" w:val="left"/>
        <w:tab w:leader="dot" w:pos="9628" w:val="right"/>
      </w:tabs>
      <w:ind w:hanging="0" w:left="283" w:right="0"/>
      <w:jc w:val="right"/>
    </w:pPr>
    <w:rPr>
      <w:i/>
      <w:iCs/>
    </w:rPr>
  </w:style>
  <w:style w:styleId="style80" w:type="paragraph">
    <w:name w:val="FormatFigure"/>
    <w:basedOn w:val="style0"/>
    <w:next w:val="style80"/>
    <w:pPr>
      <w:keepNext/>
      <w:spacing w:after="0" w:before="240"/>
      <w:contextualSpacing w:val="false"/>
      <w:jc w:val="center"/>
    </w:pPr>
    <w:rPr/>
  </w:style>
  <w:style w:styleId="style81" w:type="paragraph">
    <w:name w:val="index 1"/>
    <w:basedOn w:val="style0"/>
    <w:next w:val="style81"/>
    <w:pPr>
      <w:ind w:hanging="240" w:left="240" w:right="0"/>
    </w:pPr>
    <w:rPr>
      <w:lang w:val="en-US"/>
    </w:rPr>
  </w:style>
  <w:style w:styleId="style82" w:type="paragraph">
    <w:name w:val="index heading"/>
    <w:basedOn w:val="style0"/>
    <w:next w:val="style82"/>
    <w:pPr/>
    <w:rPr/>
  </w:style>
  <w:style w:styleId="style83" w:type="paragraph">
    <w:name w:val="Body Text 3"/>
    <w:basedOn w:val="style0"/>
    <w:next w:val="style83"/>
    <w:pPr>
      <w:spacing w:after="120" w:before="0"/>
      <w:contextualSpacing w:val="false"/>
    </w:pPr>
    <w:rPr>
      <w:sz w:val="16"/>
      <w:szCs w:val="16"/>
    </w:rPr>
  </w:style>
  <w:style w:styleId="style84" w:type="paragraph">
    <w:name w:val="Оглавление 1"/>
    <w:basedOn w:val="style0"/>
    <w:next w:val="style84"/>
    <w:pPr>
      <w:tabs>
        <w:tab w:leader="none" w:pos="480" w:val="left"/>
        <w:tab w:leader="dot" w:pos="9678" w:val="right"/>
      </w:tabs>
      <w:ind w:hanging="0" w:left="0" w:right="0"/>
      <w:jc w:val="right"/>
    </w:pPr>
    <w:rPr/>
  </w:style>
  <w:style w:styleId="style85" w:type="paragraph">
    <w:name w:val="Оглавление 3"/>
    <w:basedOn w:val="style0"/>
    <w:next w:val="style85"/>
    <w:pPr>
      <w:tabs>
        <w:tab w:leader="dot" w:pos="9552" w:val="right"/>
      </w:tabs>
      <w:ind w:hanging="0" w:left="480" w:right="0"/>
    </w:pPr>
    <w:rPr/>
  </w:style>
  <w:style w:styleId="style86" w:type="paragraph">
    <w:name w:val="Нижний колонтитул"/>
    <w:basedOn w:val="style0"/>
    <w:next w:val="style86"/>
    <w:pPr>
      <w:suppressLineNumbers/>
      <w:pBdr>
        <w:top w:color="000001" w:space="0" w:sz="4" w:val="single"/>
      </w:pBdr>
      <w:tabs>
        <w:tab w:leader="none" w:pos="4507" w:val="center"/>
        <w:tab w:leader="none" w:pos="9792" w:val="right"/>
      </w:tabs>
      <w:spacing w:after="0" w:before="240"/>
      <w:contextualSpacing w:val="false"/>
    </w:pPr>
    <w:rPr>
      <w:rFonts w:ascii="Arial" w:hAnsi="Arial"/>
      <w:bCs/>
      <w:sz w:val="20"/>
      <w:lang w:val="en-US"/>
    </w:rPr>
  </w:style>
  <w:style w:styleId="style87" w:type="paragraph">
    <w:name w:val="Верхний колонтитул"/>
    <w:basedOn w:val="style0"/>
    <w:next w:val="style87"/>
    <w:pPr>
      <w:suppressLineNumbers/>
      <w:pBdr>
        <w:bottom w:color="000001" w:space="0" w:sz="4" w:val="single"/>
      </w:pBdr>
      <w:tabs>
        <w:tab w:leader="none" w:pos="9810" w:val="right"/>
      </w:tabs>
      <w:spacing w:after="240" w:before="240"/>
      <w:contextualSpacing w:val="false"/>
    </w:pPr>
    <w:rPr>
      <w:rFonts w:ascii="Arial" w:cs="Arial" w:hAnsi="Arial"/>
      <w:b/>
      <w:bCs/>
      <w:iCs/>
      <w:sz w:val="20"/>
      <w:lang w:val="en-US"/>
    </w:rPr>
  </w:style>
  <w:style w:styleId="style88" w:type="paragraph">
    <w:name w:val="Info 1st Page"/>
    <w:basedOn w:val="style0"/>
    <w:next w:val="style88"/>
    <w:pPr>
      <w:jc w:val="right"/>
    </w:pPr>
    <w:rPr>
      <w:rFonts w:ascii="Arial" w:cs="Arial" w:hAnsi="Arial"/>
      <w:sz w:val="22"/>
      <w:lang w:val="en-US"/>
    </w:rPr>
  </w:style>
  <w:style w:styleId="style89" w:type="paragraph">
    <w:name w:val="List Bullet 2"/>
    <w:basedOn w:val="style0"/>
    <w:next w:val="style89"/>
    <w:pPr/>
    <w:rPr/>
  </w:style>
  <w:style w:styleId="style90" w:type="paragraph">
    <w:name w:val="List Bullet 3"/>
    <w:basedOn w:val="style89"/>
    <w:next w:val="style90"/>
    <w:pPr>
      <w:spacing w:after="60" w:before="60"/>
      <w:ind w:hanging="0" w:left="720" w:right="0"/>
      <w:contextualSpacing w:val="false"/>
    </w:pPr>
    <w:rPr>
      <w:lang w:val="en-US"/>
    </w:rPr>
  </w:style>
  <w:style w:styleId="style91" w:type="paragraph">
    <w:name w:val="Подзаголовок"/>
    <w:basedOn w:val="style0"/>
    <w:next w:val="style75"/>
    <w:pPr>
      <w:keepLines/>
      <w:spacing w:after="240" w:before="240"/>
      <w:contextualSpacing w:val="false"/>
      <w:jc w:val="center"/>
    </w:pPr>
    <w:rPr>
      <w:rFonts w:ascii="Arial" w:cs="Arial" w:hAnsi="Arial"/>
      <w:b/>
      <w:i/>
      <w:iCs/>
      <w:sz w:val="32"/>
      <w:szCs w:val="28"/>
      <w:lang w:val="en-US"/>
    </w:rPr>
  </w:style>
  <w:style w:styleId="style92" w:type="paragraph">
    <w:name w:val="Table Body"/>
    <w:basedOn w:val="style75"/>
    <w:next w:val="style92"/>
    <w:pPr>
      <w:spacing w:after="60" w:before="60"/>
      <w:contextualSpacing w:val="false"/>
    </w:pPr>
    <w:rPr>
      <w:lang w:val="en-US"/>
    </w:rPr>
  </w:style>
  <w:style w:styleId="style93" w:type="paragraph">
    <w:name w:val="Table Head"/>
    <w:basedOn w:val="style75"/>
    <w:next w:val="style93"/>
    <w:pPr>
      <w:spacing w:after="60" w:before="60"/>
      <w:contextualSpacing w:val="false"/>
    </w:pPr>
    <w:rPr>
      <w:b/>
      <w:bCs/>
      <w:lang w:val="en-US"/>
    </w:rPr>
  </w:style>
  <w:style w:styleId="style94" w:type="paragraph">
    <w:name w:val="Заглавие"/>
    <w:basedOn w:val="style0"/>
    <w:next w:val="style91"/>
    <w:pPr>
      <w:keepLines/>
      <w:spacing w:after="360" w:before="3600"/>
      <w:contextualSpacing w:val="false"/>
      <w:jc w:val="center"/>
    </w:pPr>
    <w:rPr>
      <w:rFonts w:ascii="Arial" w:cs="Arial" w:hAnsi="Arial"/>
      <w:b/>
      <w:bCs/>
      <w:iCs/>
      <w:caps/>
      <w:sz w:val="40"/>
      <w:szCs w:val="32"/>
      <w:lang w:val="en-US"/>
    </w:rPr>
  </w:style>
  <w:style w:styleId="style95" w:type="paragraph">
    <w:name w:val="Template Note"/>
    <w:basedOn w:val="style0"/>
    <w:next w:val="style95"/>
    <w:pPr>
      <w:keepNext/>
      <w:widowControl w:val="false"/>
      <w:pBdr>
        <w:top w:color="000001" w:space="0" w:sz="4" w:val="single"/>
        <w:left w:color="000001" w:space="0" w:sz="4" w:val="single"/>
        <w:bottom w:color="000001" w:space="0" w:sz="4" w:val="single"/>
        <w:right w:color="000001" w:space="0" w:sz="4" w:val="single"/>
      </w:pBdr>
      <w:shd w:fill="F2F2F2" w:val="clear"/>
      <w:spacing w:after="80" w:before="80"/>
      <w:contextualSpacing w:val="false"/>
      <w:jc w:val="both"/>
    </w:pPr>
    <w:rPr>
      <w:i/>
      <w:color w:val="0000FF"/>
      <w:sz w:val="20"/>
      <w:szCs w:val="20"/>
      <w:lang w:val="en-US"/>
    </w:rPr>
  </w:style>
  <w:style w:styleId="style96" w:type="paragraph">
    <w:name w:val="List Bullet"/>
    <w:basedOn w:val="style0"/>
    <w:next w:val="style96"/>
    <w:pPr>
      <w:ind w:hanging="0" w:left="0" w:right="0"/>
    </w:pPr>
    <w:rPr/>
  </w:style>
  <w:style w:styleId="style97" w:type="paragraph">
    <w:name w:val="InfoBlue Знак"/>
    <w:basedOn w:val="style0"/>
    <w:next w:val="style97"/>
    <w:pPr>
      <w:widowControl w:val="false"/>
      <w:spacing w:after="120" w:before="0" w:line="240" w:lineRule="atLeast"/>
      <w:contextualSpacing w:val="false"/>
    </w:pPr>
    <w:rPr>
      <w:rFonts w:ascii="Arial" w:hAnsi="Arial"/>
      <w:i/>
      <w:color w:val="0000FF"/>
      <w:lang w:val="en-US"/>
    </w:rPr>
  </w:style>
  <w:style w:styleId="style98" w:type="paragraph">
    <w:name w:val="InfoBlue"/>
    <w:basedOn w:val="style0"/>
    <w:next w:val="style98"/>
    <w:pPr>
      <w:widowControl w:val="false"/>
      <w:spacing w:after="120" w:before="0" w:line="240" w:lineRule="atLeast"/>
      <w:contextualSpacing w:val="false"/>
    </w:pPr>
    <w:rPr>
      <w:i/>
      <w:color w:val="0000FF"/>
      <w:lang w:val="en-US"/>
    </w:rPr>
  </w:style>
  <w:style w:styleId="style99" w:type="paragraph">
    <w:name w:val="InfoGreen"/>
    <w:basedOn w:val="style98"/>
    <w:next w:val="style99"/>
    <w:pPr/>
    <w:rPr>
      <w:i w:val="false"/>
      <w:color w:val="000000"/>
    </w:rPr>
  </w:style>
  <w:style w:styleId="style100" w:type="paragraph">
    <w:name w:val="Balloon Text"/>
    <w:basedOn w:val="style0"/>
    <w:next w:val="style100"/>
    <w:pPr>
      <w:spacing w:after="120" w:before="0"/>
      <w:contextualSpacing w:val="false"/>
    </w:pPr>
    <w:rPr>
      <w:rFonts w:ascii="Tahoma" w:cs="Tahoma" w:hAnsi="Tahoma"/>
      <w:sz w:val="16"/>
      <w:szCs w:val="16"/>
      <w:lang w:val="en-US"/>
    </w:rPr>
  </w:style>
  <w:style w:styleId="style101" w:type="paragraph">
    <w:name w:val="Содержимое таблицы"/>
    <w:basedOn w:val="style0"/>
    <w:next w:val="style101"/>
    <w:pPr>
      <w:suppressLineNumbers/>
    </w:pPr>
    <w:rPr/>
  </w:style>
  <w:style w:styleId="style102" w:type="paragraph">
    <w:name w:val="Заголовок таблицы"/>
    <w:basedOn w:val="style101"/>
    <w:next w:val="style102"/>
    <w:pPr>
      <w:suppressLineNumbers/>
      <w:jc w:val="center"/>
    </w:pPr>
    <w:rPr>
      <w:b/>
      <w:bCs/>
    </w:rPr>
  </w:style>
  <w:style w:styleId="style103" w:type="paragraph">
    <w:name w:val="Оглавление 4"/>
    <w:basedOn w:val="style78"/>
    <w:next w:val="style103"/>
    <w:pPr>
      <w:tabs>
        <w:tab w:leader="dot" w:pos="10821" w:val="right"/>
      </w:tabs>
      <w:ind w:hanging="0" w:left="849" w:right="0"/>
    </w:pPr>
    <w:rPr/>
  </w:style>
  <w:style w:styleId="style104" w:type="paragraph">
    <w:name w:val="Оглавление 5"/>
    <w:basedOn w:val="style78"/>
    <w:next w:val="style104"/>
    <w:pPr>
      <w:tabs>
        <w:tab w:leader="dot" w:pos="11104" w:val="right"/>
      </w:tabs>
      <w:ind w:hanging="0" w:left="1132" w:right="0"/>
    </w:pPr>
    <w:rPr/>
  </w:style>
  <w:style w:styleId="style105" w:type="paragraph">
    <w:name w:val="Оглавление 6"/>
    <w:basedOn w:val="style78"/>
    <w:next w:val="style105"/>
    <w:pPr>
      <w:tabs>
        <w:tab w:leader="dot" w:pos="11387" w:val="right"/>
      </w:tabs>
      <w:ind w:hanging="0" w:left="1415" w:right="0"/>
    </w:pPr>
    <w:rPr/>
  </w:style>
  <w:style w:styleId="style106" w:type="paragraph">
    <w:name w:val="Оглавление 7"/>
    <w:basedOn w:val="style78"/>
    <w:next w:val="style106"/>
    <w:pPr>
      <w:tabs>
        <w:tab w:leader="dot" w:pos="11670" w:val="right"/>
      </w:tabs>
      <w:ind w:hanging="0" w:left="1698" w:right="0"/>
    </w:pPr>
    <w:rPr/>
  </w:style>
  <w:style w:styleId="style107" w:type="paragraph">
    <w:name w:val="Оглавление 8"/>
    <w:basedOn w:val="style78"/>
    <w:next w:val="style107"/>
    <w:pPr>
      <w:tabs>
        <w:tab w:leader="dot" w:pos="11953" w:val="right"/>
      </w:tabs>
      <w:ind w:hanging="0" w:left="1981" w:right="0"/>
    </w:pPr>
    <w:rPr/>
  </w:style>
  <w:style w:styleId="style108" w:type="paragraph">
    <w:name w:val="Оглавление 9"/>
    <w:basedOn w:val="style78"/>
    <w:next w:val="style108"/>
    <w:pPr>
      <w:tabs>
        <w:tab w:leader="dot" w:pos="12236" w:val="right"/>
      </w:tabs>
      <w:ind w:hanging="0" w:left="2264" w:right="0"/>
    </w:pPr>
    <w:rPr/>
  </w:style>
  <w:style w:styleId="style109" w:type="paragraph">
    <w:name w:val="Оглавление 10"/>
    <w:basedOn w:val="style78"/>
    <w:next w:val="style109"/>
    <w:pPr>
      <w:tabs>
        <w:tab w:leader="dot" w:pos="12519" w:val="right"/>
      </w:tabs>
      <w:ind w:hanging="0" w:left="254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2012-05-17T10:34:00.00Z</dcterms:created>
  <cp:lastModifiedBy>Kos</cp:lastModifiedBy>
  <cp:lastPrinted>1601-01-01T00:00:00.00Z</cp:lastPrinted>
  <dcterms:modified xsi:type="dcterms:W3CDTF">2012-05-17T10:34:00.00Z</dcterms:modified>
  <cp:revision>2</cp:revision>
</cp:coreProperties>
</file>